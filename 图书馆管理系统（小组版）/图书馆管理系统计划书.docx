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B71" w:rsidRDefault="00DD3679" w:rsidP="00D31D50">
      <w:pPr>
        <w:spacing w:line="220" w:lineRule="atLeast"/>
        <w:rPr>
          <w:sz w:val="20"/>
          <w:szCs w:val="20"/>
        </w:rPr>
      </w:pPr>
      <w:r w:rsidRPr="00826EAF">
        <w:rPr>
          <w:rFonts w:hint="eastAsia"/>
          <w:b/>
          <w:sz w:val="40"/>
          <w:szCs w:val="40"/>
        </w:rPr>
        <w:t>第一章</w:t>
      </w:r>
      <w:r w:rsidRPr="00826EAF">
        <w:rPr>
          <w:rFonts w:hint="eastAsia"/>
          <w:b/>
          <w:sz w:val="40"/>
          <w:szCs w:val="40"/>
        </w:rPr>
        <w:t xml:space="preserve"> </w:t>
      </w:r>
      <w:bookmarkStart w:id="0" w:name="项目概述"/>
      <w:r w:rsidRPr="00826EAF">
        <w:rPr>
          <w:rFonts w:hint="eastAsia"/>
          <w:b/>
          <w:sz w:val="40"/>
          <w:szCs w:val="40"/>
        </w:rPr>
        <w:t>项目概述</w:t>
      </w:r>
      <w:bookmarkEnd w:id="0"/>
      <w:r w:rsidR="00F33B71" w:rsidRPr="009152F9">
        <w:rPr>
          <w:rFonts w:hint="eastAsia"/>
          <w:sz w:val="20"/>
          <w:szCs w:val="20"/>
        </w:rPr>
        <w:t xml:space="preserve"> </w:t>
      </w:r>
    </w:p>
    <w:p w:rsidR="009152F9" w:rsidRDefault="009152F9" w:rsidP="00D31D50">
      <w:pPr>
        <w:spacing w:line="220" w:lineRule="atLeast"/>
        <w:rPr>
          <w:sz w:val="20"/>
          <w:szCs w:val="20"/>
        </w:rPr>
      </w:pPr>
      <w:r w:rsidRPr="009152F9">
        <w:rPr>
          <w:rFonts w:hint="eastAsia"/>
          <w:sz w:val="20"/>
          <w:szCs w:val="20"/>
        </w:rPr>
        <w:t>(</w:t>
      </w:r>
      <w:ins w:id="1" w:author="xbany" w:date="2017-10-12T22:56:00Z">
        <w:r w:rsidR="00167E56" w:rsidRPr="00E94A1F">
          <w:rPr>
            <w:rFonts w:hint="eastAsia"/>
            <w:color w:val="002060"/>
            <w:sz w:val="20"/>
            <w:szCs w:val="20"/>
          </w:rPr>
          <w:t>修改时间</w:t>
        </w:r>
        <w:r w:rsidR="00167E56" w:rsidRPr="00E94A1F">
          <w:rPr>
            <w:rFonts w:hint="eastAsia"/>
            <w:color w:val="002060"/>
            <w:sz w:val="20"/>
            <w:szCs w:val="20"/>
          </w:rPr>
          <w:t>2017</w:t>
        </w:r>
        <w:r w:rsidR="00167E56" w:rsidRPr="00E94A1F">
          <w:rPr>
            <w:rFonts w:hint="eastAsia"/>
            <w:color w:val="002060"/>
            <w:sz w:val="20"/>
            <w:szCs w:val="20"/>
          </w:rPr>
          <w:t>年</w:t>
        </w:r>
        <w:r w:rsidR="00167E56" w:rsidRPr="00E94A1F">
          <w:rPr>
            <w:rFonts w:hint="eastAsia"/>
            <w:color w:val="002060"/>
            <w:sz w:val="20"/>
            <w:szCs w:val="20"/>
          </w:rPr>
          <w:t>1</w:t>
        </w:r>
      </w:ins>
      <w:r w:rsidR="00CD15C7">
        <w:rPr>
          <w:rFonts w:hint="eastAsia"/>
          <w:color w:val="002060"/>
          <w:sz w:val="20"/>
          <w:szCs w:val="20"/>
        </w:rPr>
        <w:t>1</w:t>
      </w:r>
      <w:ins w:id="2" w:author="xbany" w:date="2017-10-12T22:56:00Z">
        <w:r w:rsidR="00167E56" w:rsidRPr="00E94A1F">
          <w:rPr>
            <w:rFonts w:hint="eastAsia"/>
            <w:color w:val="002060"/>
            <w:sz w:val="20"/>
            <w:szCs w:val="20"/>
          </w:rPr>
          <w:t>月</w:t>
        </w:r>
      </w:ins>
      <w:r w:rsidR="00D67F8B">
        <w:rPr>
          <w:rFonts w:hint="eastAsia"/>
          <w:color w:val="002060"/>
          <w:sz w:val="20"/>
          <w:szCs w:val="20"/>
        </w:rPr>
        <w:t>14</w:t>
      </w:r>
      <w:ins w:id="3" w:author="xbany" w:date="2017-10-12T22:56:00Z">
        <w:r w:rsidR="00167E56" w:rsidRPr="00E94A1F">
          <w:rPr>
            <w:rFonts w:hint="eastAsia"/>
            <w:color w:val="002060"/>
            <w:sz w:val="20"/>
            <w:szCs w:val="20"/>
          </w:rPr>
          <w:t>日</w:t>
        </w:r>
      </w:ins>
      <w:r w:rsidR="002A13D4">
        <w:rPr>
          <w:rFonts w:hint="eastAsia"/>
          <w:color w:val="002060"/>
          <w:sz w:val="20"/>
          <w:szCs w:val="20"/>
        </w:rPr>
        <w:t>1</w:t>
      </w:r>
      <w:r w:rsidR="00D67F8B">
        <w:rPr>
          <w:rFonts w:hint="eastAsia"/>
          <w:color w:val="002060"/>
          <w:sz w:val="20"/>
          <w:szCs w:val="20"/>
        </w:rPr>
        <w:t>4</w:t>
      </w:r>
      <w:ins w:id="4" w:author="xbany" w:date="2017-10-12T22:56:00Z">
        <w:r w:rsidR="00167E56" w:rsidRPr="00E94A1F">
          <w:rPr>
            <w:rFonts w:hint="eastAsia"/>
            <w:color w:val="002060"/>
            <w:sz w:val="20"/>
            <w:szCs w:val="20"/>
          </w:rPr>
          <w:t>:</w:t>
        </w:r>
      </w:ins>
      <w:r w:rsidR="00D67F8B">
        <w:rPr>
          <w:rFonts w:hint="eastAsia"/>
          <w:color w:val="002060"/>
          <w:sz w:val="20"/>
          <w:szCs w:val="20"/>
        </w:rPr>
        <w:t>54</w:t>
      </w:r>
      <w:r w:rsidRPr="009152F9">
        <w:rPr>
          <w:rFonts w:hint="eastAsia"/>
          <w:sz w:val="20"/>
          <w:szCs w:val="20"/>
        </w:rPr>
        <w:t>)</w:t>
      </w:r>
    </w:p>
    <w:p w:rsidR="000C7C86" w:rsidRPr="009152F9" w:rsidRDefault="000C7C86" w:rsidP="00D31D50">
      <w:pPr>
        <w:spacing w:line="220" w:lineRule="atLeast"/>
        <w:rPr>
          <w:sz w:val="20"/>
          <w:szCs w:val="20"/>
        </w:rPr>
      </w:pPr>
    </w:p>
    <w:p w:rsidR="004358AB" w:rsidRDefault="00DD3679" w:rsidP="00DD3679">
      <w:pPr>
        <w:spacing w:line="220" w:lineRule="atLeast"/>
        <w:rPr>
          <w:b/>
          <w:sz w:val="30"/>
          <w:szCs w:val="30"/>
        </w:rPr>
      </w:pPr>
      <w:r w:rsidRPr="00826EAF">
        <w:rPr>
          <w:rFonts w:hint="eastAsia"/>
          <w:b/>
          <w:sz w:val="30"/>
          <w:szCs w:val="30"/>
        </w:rPr>
        <w:t xml:space="preserve">1.1 </w:t>
      </w:r>
      <w:bookmarkStart w:id="5" w:name="目录"/>
      <w:r w:rsidR="00DD5B7F">
        <w:rPr>
          <w:rFonts w:hint="eastAsia"/>
          <w:b/>
          <w:sz w:val="30"/>
          <w:szCs w:val="30"/>
        </w:rPr>
        <w:t>目录</w:t>
      </w:r>
      <w:bookmarkEnd w:id="5"/>
    </w:p>
    <w:p w:rsidR="00DD5B7F" w:rsidRDefault="00EC731C" w:rsidP="00DD5B7F">
      <w:pPr>
        <w:spacing w:line="220" w:lineRule="atLeast"/>
        <w:rPr>
          <w:b/>
          <w:sz w:val="20"/>
          <w:szCs w:val="20"/>
        </w:rPr>
      </w:pPr>
      <w:r w:rsidRPr="00B259C1">
        <w:rPr>
          <w:rFonts w:hint="eastAsia"/>
          <w:b/>
          <w:sz w:val="20"/>
          <w:szCs w:val="20"/>
        </w:rPr>
        <w:t>第一章</w:t>
      </w:r>
      <w:r w:rsidR="00EF485A">
        <w:rPr>
          <w:rFonts w:hint="eastAsia"/>
          <w:b/>
          <w:sz w:val="20"/>
          <w:szCs w:val="20"/>
        </w:rPr>
        <w:t>：</w:t>
      </w:r>
      <w:hyperlink w:anchor="项目概述" w:history="1">
        <w:r w:rsidRPr="00B049DE">
          <w:rPr>
            <w:rStyle w:val="a6"/>
            <w:rFonts w:hint="eastAsia"/>
            <w:b/>
            <w:sz w:val="20"/>
            <w:szCs w:val="20"/>
          </w:rPr>
          <w:t>项目概述</w:t>
        </w:r>
      </w:hyperlink>
    </w:p>
    <w:p w:rsidR="00B259C1" w:rsidRPr="00B259C1" w:rsidRDefault="00B259C1" w:rsidP="00B259C1">
      <w:pPr>
        <w:spacing w:line="220" w:lineRule="atLeast"/>
        <w:ind w:firstLine="720"/>
        <w:rPr>
          <w:sz w:val="20"/>
          <w:szCs w:val="20"/>
        </w:rPr>
      </w:pPr>
      <w:r w:rsidRPr="00B259C1">
        <w:rPr>
          <w:rFonts w:hint="eastAsia"/>
          <w:sz w:val="20"/>
          <w:szCs w:val="20"/>
        </w:rPr>
        <w:t xml:space="preserve">1.1 </w:t>
      </w:r>
      <w:hyperlink w:anchor="目录" w:history="1">
        <w:r w:rsidRPr="00A47BC9">
          <w:rPr>
            <w:rStyle w:val="a6"/>
            <w:rFonts w:hint="eastAsia"/>
            <w:sz w:val="20"/>
            <w:szCs w:val="20"/>
          </w:rPr>
          <w:t>目录</w:t>
        </w:r>
      </w:hyperlink>
    </w:p>
    <w:p w:rsidR="00B259C1" w:rsidRPr="00B259C1" w:rsidRDefault="00B259C1" w:rsidP="00B259C1">
      <w:pPr>
        <w:spacing w:line="220" w:lineRule="atLeast"/>
        <w:ind w:firstLine="720"/>
        <w:rPr>
          <w:sz w:val="20"/>
          <w:szCs w:val="20"/>
        </w:rPr>
      </w:pPr>
      <w:r w:rsidRPr="00B259C1">
        <w:rPr>
          <w:rFonts w:hint="eastAsia"/>
          <w:sz w:val="20"/>
          <w:szCs w:val="20"/>
        </w:rPr>
        <w:t xml:space="preserve">1.2 </w:t>
      </w:r>
      <w:hyperlink w:anchor="项目背景与目的" w:history="1">
        <w:r w:rsidRPr="00A47BC9">
          <w:rPr>
            <w:rStyle w:val="a6"/>
            <w:rFonts w:hint="eastAsia"/>
            <w:sz w:val="20"/>
            <w:szCs w:val="20"/>
          </w:rPr>
          <w:t>项目背景与目的</w:t>
        </w:r>
      </w:hyperlink>
    </w:p>
    <w:p w:rsidR="00B259C1" w:rsidRDefault="00B259C1" w:rsidP="00B259C1">
      <w:pPr>
        <w:spacing w:line="220" w:lineRule="atLeast"/>
      </w:pPr>
      <w:r>
        <w:rPr>
          <w:rFonts w:hint="eastAsia"/>
          <w:sz w:val="20"/>
          <w:szCs w:val="20"/>
        </w:rPr>
        <w:tab/>
      </w:r>
      <w:r w:rsidRPr="00B259C1">
        <w:rPr>
          <w:rFonts w:hint="eastAsia"/>
          <w:sz w:val="20"/>
          <w:szCs w:val="20"/>
        </w:rPr>
        <w:t>1.3</w:t>
      </w:r>
      <w:hyperlink w:anchor="项目的范围和目标" w:history="1">
        <w:r w:rsidRPr="00A47BC9">
          <w:rPr>
            <w:rStyle w:val="a6"/>
            <w:rFonts w:hint="eastAsia"/>
            <w:sz w:val="20"/>
            <w:szCs w:val="20"/>
          </w:rPr>
          <w:t>项目的范围和目标</w:t>
        </w:r>
      </w:hyperlink>
    </w:p>
    <w:p w:rsidR="00986B84" w:rsidRDefault="00986B84" w:rsidP="00B259C1">
      <w:pPr>
        <w:spacing w:line="220" w:lineRule="atLeast"/>
      </w:pPr>
      <w:r>
        <w:rPr>
          <w:rFonts w:hint="eastAsia"/>
        </w:rPr>
        <w:tab/>
      </w:r>
      <w:r>
        <w:rPr>
          <w:rFonts w:hint="eastAsia"/>
        </w:rPr>
        <w:tab/>
      </w:r>
      <w:hyperlink w:anchor="系统流程图" w:history="1">
        <w:r w:rsidRPr="00986B84">
          <w:rPr>
            <w:rStyle w:val="a6"/>
            <w:rFonts w:hint="eastAsia"/>
          </w:rPr>
          <w:t>系统流程图</w:t>
        </w:r>
      </w:hyperlink>
    </w:p>
    <w:p w:rsidR="00986B84" w:rsidRPr="00986B84" w:rsidRDefault="00986B84" w:rsidP="00986B84">
      <w:r>
        <w:rPr>
          <w:rFonts w:hint="eastAsia"/>
        </w:rPr>
        <w:tab/>
      </w:r>
      <w:r>
        <w:rPr>
          <w:rFonts w:hint="eastAsia"/>
        </w:rPr>
        <w:tab/>
      </w:r>
      <w:hyperlink w:anchor="基本功能" w:history="1">
        <w:r w:rsidRPr="00986B84">
          <w:rPr>
            <w:rStyle w:val="a6"/>
            <w:rFonts w:hint="eastAsia"/>
          </w:rPr>
          <w:t>基本功能</w:t>
        </w:r>
      </w:hyperlink>
    </w:p>
    <w:p w:rsidR="00B259C1" w:rsidRPr="00986B84" w:rsidRDefault="00484CCC" w:rsidP="00986B84">
      <w:pPr>
        <w:ind w:left="720" w:firstLine="720"/>
      </w:pPr>
      <w:hyperlink w:anchor="特色功能" w:history="1">
        <w:r w:rsidR="00986B84" w:rsidRPr="00986B84">
          <w:rPr>
            <w:rStyle w:val="a6"/>
            <w:rFonts w:hint="eastAsia"/>
          </w:rPr>
          <w:t>特色功能</w:t>
        </w:r>
      </w:hyperlink>
    </w:p>
    <w:p w:rsidR="00EC731C" w:rsidRDefault="00EC731C" w:rsidP="00DD5B7F">
      <w:pPr>
        <w:spacing w:line="220" w:lineRule="atLeast"/>
        <w:rPr>
          <w:b/>
          <w:sz w:val="20"/>
          <w:szCs w:val="20"/>
        </w:rPr>
      </w:pPr>
      <w:r w:rsidRPr="00B259C1">
        <w:rPr>
          <w:rFonts w:hint="eastAsia"/>
          <w:b/>
          <w:sz w:val="20"/>
          <w:szCs w:val="20"/>
        </w:rPr>
        <w:t>第二章：</w:t>
      </w:r>
      <w:hyperlink w:anchor="项目估算" w:history="1">
        <w:r w:rsidRPr="00B049DE">
          <w:rPr>
            <w:rStyle w:val="a6"/>
            <w:rFonts w:hint="eastAsia"/>
            <w:b/>
            <w:sz w:val="20"/>
            <w:szCs w:val="20"/>
          </w:rPr>
          <w:t>项目估算</w:t>
        </w:r>
      </w:hyperlink>
    </w:p>
    <w:p w:rsidR="00B259C1" w:rsidRPr="00B259C1" w:rsidRDefault="00B259C1" w:rsidP="00B259C1">
      <w:pPr>
        <w:ind w:leftChars="300" w:left="660"/>
        <w:rPr>
          <w:sz w:val="20"/>
          <w:szCs w:val="20"/>
        </w:rPr>
      </w:pPr>
      <w:r w:rsidRPr="00B259C1">
        <w:rPr>
          <w:rFonts w:hint="eastAsia"/>
          <w:sz w:val="20"/>
          <w:szCs w:val="20"/>
        </w:rPr>
        <w:t>2.1</w:t>
      </w:r>
      <w:hyperlink w:anchor="数据结构和接口问题" w:history="1">
        <w:r w:rsidRPr="00A47BC9">
          <w:rPr>
            <w:rStyle w:val="a6"/>
            <w:rFonts w:hint="eastAsia"/>
            <w:sz w:val="20"/>
            <w:szCs w:val="20"/>
          </w:rPr>
          <w:t>数据结构</w:t>
        </w:r>
        <w:r w:rsidR="006934EE">
          <w:rPr>
            <w:rStyle w:val="a6"/>
            <w:rFonts w:hint="eastAsia"/>
            <w:sz w:val="20"/>
            <w:szCs w:val="20"/>
          </w:rPr>
          <w:t xml:space="preserve"> </w:t>
        </w:r>
        <w:r w:rsidRPr="00A47BC9">
          <w:rPr>
            <w:rStyle w:val="a6"/>
            <w:rFonts w:hint="eastAsia"/>
            <w:sz w:val="20"/>
            <w:szCs w:val="20"/>
          </w:rPr>
          <w:t>&amp;</w:t>
        </w:r>
        <w:r w:rsidR="006934EE">
          <w:rPr>
            <w:rStyle w:val="a6"/>
            <w:rFonts w:hint="eastAsia"/>
            <w:sz w:val="20"/>
            <w:szCs w:val="20"/>
          </w:rPr>
          <w:t xml:space="preserve"> </w:t>
        </w:r>
        <w:r w:rsidR="006934EE">
          <w:rPr>
            <w:rStyle w:val="a6"/>
            <w:rFonts w:hint="eastAsia"/>
            <w:sz w:val="20"/>
            <w:szCs w:val="20"/>
          </w:rPr>
          <w:t>接口</w:t>
        </w:r>
        <w:r w:rsidRPr="00A47BC9">
          <w:rPr>
            <w:rStyle w:val="a6"/>
            <w:rFonts w:hint="eastAsia"/>
            <w:sz w:val="20"/>
            <w:szCs w:val="20"/>
          </w:rPr>
          <w:t>：</w:t>
        </w:r>
      </w:hyperlink>
    </w:p>
    <w:p w:rsidR="00B259C1" w:rsidRPr="00B259C1" w:rsidRDefault="00B259C1" w:rsidP="00DD5B7F">
      <w:pPr>
        <w:spacing w:line="220" w:lineRule="atLeast"/>
        <w:rPr>
          <w:b/>
          <w:sz w:val="20"/>
          <w:szCs w:val="20"/>
        </w:rPr>
      </w:pPr>
    </w:p>
    <w:tbl>
      <w:tblPr>
        <w:tblStyle w:val="a5"/>
        <w:tblW w:w="8897" w:type="dxa"/>
        <w:tblLayout w:type="fixed"/>
        <w:tblLook w:val="04A0"/>
      </w:tblPr>
      <w:tblGrid>
        <w:gridCol w:w="1951"/>
        <w:gridCol w:w="3260"/>
        <w:gridCol w:w="1759"/>
        <w:gridCol w:w="1927"/>
      </w:tblGrid>
      <w:tr w:rsidR="00DD5B7F" w:rsidRPr="00EF485A" w:rsidTr="00EF485A">
        <w:trPr>
          <w:trHeight w:val="397"/>
        </w:trPr>
        <w:tc>
          <w:tcPr>
            <w:tcW w:w="1951" w:type="dxa"/>
          </w:tcPr>
          <w:p w:rsidR="00DD5B7F" w:rsidRPr="00EF485A" w:rsidRDefault="00484CCC" w:rsidP="00A47BC9">
            <w:pPr>
              <w:spacing w:line="220" w:lineRule="atLeast"/>
              <w:rPr>
                <w:b/>
                <w:sz w:val="20"/>
                <w:szCs w:val="20"/>
              </w:rPr>
            </w:pPr>
            <w:hyperlink w:anchor="第一阶段第一部分" w:history="1">
              <w:r w:rsidR="00D475F2" w:rsidRPr="00986B84">
                <w:rPr>
                  <w:rStyle w:val="a6"/>
                  <w:rFonts w:hint="eastAsia"/>
                  <w:b/>
                  <w:sz w:val="20"/>
                  <w:szCs w:val="20"/>
                </w:rPr>
                <w:t>第一阶段第一部分</w:t>
              </w:r>
            </w:hyperlink>
          </w:p>
        </w:tc>
        <w:tc>
          <w:tcPr>
            <w:tcW w:w="3260" w:type="dxa"/>
          </w:tcPr>
          <w:p w:rsidR="00DD5B7F" w:rsidRPr="00EF485A" w:rsidRDefault="00DD5B7F" w:rsidP="00A47BC9">
            <w:pPr>
              <w:spacing w:line="220" w:lineRule="atLeast"/>
              <w:rPr>
                <w:b/>
                <w:sz w:val="20"/>
                <w:szCs w:val="20"/>
              </w:rPr>
            </w:pPr>
          </w:p>
        </w:tc>
        <w:tc>
          <w:tcPr>
            <w:tcW w:w="1759" w:type="dxa"/>
          </w:tcPr>
          <w:p w:rsidR="00DD5B7F" w:rsidRPr="00EF485A" w:rsidRDefault="00DD5B7F" w:rsidP="00A47BC9">
            <w:pPr>
              <w:spacing w:line="220" w:lineRule="atLeast"/>
              <w:rPr>
                <w:b/>
                <w:sz w:val="20"/>
                <w:szCs w:val="20"/>
              </w:rPr>
            </w:pPr>
          </w:p>
        </w:tc>
        <w:tc>
          <w:tcPr>
            <w:tcW w:w="1927" w:type="dxa"/>
          </w:tcPr>
          <w:p w:rsidR="00DD5B7F" w:rsidRPr="00EF485A" w:rsidRDefault="00DD5B7F" w:rsidP="00A47BC9">
            <w:pPr>
              <w:spacing w:line="220" w:lineRule="atLeast"/>
              <w:rPr>
                <w:b/>
                <w:sz w:val="20"/>
                <w:szCs w:val="20"/>
              </w:rPr>
            </w:pPr>
          </w:p>
        </w:tc>
      </w:tr>
      <w:tr w:rsidR="00DD5B7F" w:rsidRPr="00EF485A" w:rsidTr="00EF485A">
        <w:trPr>
          <w:trHeight w:val="372"/>
        </w:trPr>
        <w:tc>
          <w:tcPr>
            <w:tcW w:w="1951" w:type="dxa"/>
          </w:tcPr>
          <w:p w:rsidR="00DD5B7F" w:rsidRPr="00EF485A" w:rsidRDefault="00DD5B7F" w:rsidP="00A47BC9">
            <w:pPr>
              <w:spacing w:line="220" w:lineRule="atLeast"/>
              <w:rPr>
                <w:b/>
                <w:sz w:val="20"/>
                <w:szCs w:val="20"/>
              </w:rPr>
            </w:pPr>
          </w:p>
        </w:tc>
        <w:tc>
          <w:tcPr>
            <w:tcW w:w="3260" w:type="dxa"/>
          </w:tcPr>
          <w:p w:rsidR="00DD5B7F" w:rsidRPr="00EF485A" w:rsidRDefault="00484CCC" w:rsidP="00A47BC9">
            <w:pPr>
              <w:spacing w:line="220" w:lineRule="atLeast"/>
              <w:rPr>
                <w:b/>
                <w:sz w:val="20"/>
                <w:szCs w:val="20"/>
              </w:rPr>
            </w:pPr>
            <w:hyperlink w:anchor="BookManagementIOHeader" w:history="1">
              <w:r w:rsidR="00D475F2" w:rsidRPr="00EF485A">
                <w:rPr>
                  <w:rStyle w:val="a6"/>
                  <w:rFonts w:hint="eastAsia"/>
                  <w:b/>
                  <w:sz w:val="20"/>
                  <w:szCs w:val="20"/>
                </w:rPr>
                <w:t>BookManagementIOHead</w:t>
              </w:r>
              <w:r w:rsidR="00D475F2" w:rsidRPr="00EF485A">
                <w:rPr>
                  <w:rStyle w:val="a6"/>
                  <w:rFonts w:hint="eastAsia"/>
                  <w:b/>
                  <w:sz w:val="20"/>
                  <w:szCs w:val="20"/>
                </w:rPr>
                <w:t>e</w:t>
              </w:r>
              <w:r w:rsidR="00D475F2" w:rsidRPr="00EF485A">
                <w:rPr>
                  <w:rStyle w:val="a6"/>
                  <w:rFonts w:hint="eastAsia"/>
                  <w:b/>
                  <w:sz w:val="20"/>
                  <w:szCs w:val="20"/>
                </w:rPr>
                <w:t>r.h</w:t>
              </w:r>
            </w:hyperlink>
          </w:p>
        </w:tc>
        <w:tc>
          <w:tcPr>
            <w:tcW w:w="1759" w:type="dxa"/>
          </w:tcPr>
          <w:p w:rsidR="00DD5B7F" w:rsidRPr="00EF485A" w:rsidRDefault="00484CCC" w:rsidP="00A47BC9">
            <w:pPr>
              <w:spacing w:line="220" w:lineRule="atLeast"/>
              <w:rPr>
                <w:b/>
                <w:sz w:val="20"/>
                <w:szCs w:val="20"/>
              </w:rPr>
            </w:pPr>
            <w:hyperlink w:anchor="删除信息部分" w:history="1">
              <w:r w:rsidR="00EF485A" w:rsidRPr="00986B84">
                <w:rPr>
                  <w:rStyle w:val="a6"/>
                  <w:rFonts w:hint="eastAsia"/>
                  <w:b/>
                  <w:sz w:val="20"/>
                  <w:szCs w:val="20"/>
                </w:rPr>
                <w:t>删除信息</w:t>
              </w:r>
            </w:hyperlink>
          </w:p>
        </w:tc>
        <w:tc>
          <w:tcPr>
            <w:tcW w:w="1927" w:type="dxa"/>
          </w:tcPr>
          <w:p w:rsidR="00DD5B7F" w:rsidRPr="00EF485A" w:rsidRDefault="00484CCC" w:rsidP="00EF485A">
            <w:pPr>
              <w:spacing w:line="220" w:lineRule="atLeast"/>
              <w:rPr>
                <w:b/>
                <w:sz w:val="20"/>
                <w:szCs w:val="20"/>
              </w:rPr>
            </w:pPr>
            <w:hyperlink w:anchor="查询书籍信息" w:history="1">
              <w:r w:rsidR="00EF485A" w:rsidRPr="00986B84">
                <w:rPr>
                  <w:rStyle w:val="a6"/>
                  <w:rFonts w:hint="eastAsia"/>
                  <w:b/>
                  <w:sz w:val="20"/>
                  <w:szCs w:val="20"/>
                </w:rPr>
                <w:t>查询书籍信息</w:t>
              </w:r>
            </w:hyperlink>
          </w:p>
        </w:tc>
      </w:tr>
      <w:tr w:rsidR="00DD5B7F" w:rsidRPr="00EF485A" w:rsidTr="00EF485A">
        <w:trPr>
          <w:trHeight w:val="397"/>
        </w:trPr>
        <w:tc>
          <w:tcPr>
            <w:tcW w:w="1951" w:type="dxa"/>
          </w:tcPr>
          <w:p w:rsidR="00DD5B7F" w:rsidRPr="00EF485A" w:rsidRDefault="00DD5B7F" w:rsidP="00EF485A">
            <w:pPr>
              <w:spacing w:line="220" w:lineRule="atLeast"/>
              <w:rPr>
                <w:b/>
                <w:sz w:val="20"/>
                <w:szCs w:val="20"/>
              </w:rPr>
            </w:pPr>
          </w:p>
        </w:tc>
        <w:tc>
          <w:tcPr>
            <w:tcW w:w="3260" w:type="dxa"/>
          </w:tcPr>
          <w:p w:rsidR="00DD5B7F" w:rsidRPr="00EF485A" w:rsidRDefault="00484CCC" w:rsidP="00A47BC9">
            <w:pPr>
              <w:spacing w:line="220" w:lineRule="atLeast"/>
              <w:rPr>
                <w:b/>
                <w:sz w:val="20"/>
                <w:szCs w:val="20"/>
              </w:rPr>
            </w:pPr>
            <w:hyperlink w:anchor="BookManagementIOcpp" w:history="1">
              <w:r w:rsidR="00EF485A" w:rsidRPr="00986B84">
                <w:rPr>
                  <w:rStyle w:val="a6"/>
                  <w:b/>
                  <w:sz w:val="20"/>
                  <w:szCs w:val="20"/>
                </w:rPr>
                <w:t>BookManagementIO.cpp</w:t>
              </w:r>
            </w:hyperlink>
          </w:p>
        </w:tc>
        <w:tc>
          <w:tcPr>
            <w:tcW w:w="1759" w:type="dxa"/>
          </w:tcPr>
          <w:p w:rsidR="00DD5B7F" w:rsidRPr="00EF485A" w:rsidRDefault="00484CCC" w:rsidP="00A47BC9">
            <w:pPr>
              <w:spacing w:line="220" w:lineRule="atLeast"/>
              <w:rPr>
                <w:b/>
                <w:sz w:val="20"/>
                <w:szCs w:val="20"/>
              </w:rPr>
            </w:pPr>
            <w:hyperlink w:anchor="分类部分" w:history="1">
              <w:r w:rsidR="00EF485A" w:rsidRPr="00986B84">
                <w:rPr>
                  <w:rStyle w:val="a6"/>
                  <w:rFonts w:hint="eastAsia"/>
                  <w:b/>
                  <w:sz w:val="20"/>
                  <w:szCs w:val="20"/>
                </w:rPr>
                <w:t>分类控制部分</w:t>
              </w:r>
            </w:hyperlink>
          </w:p>
        </w:tc>
        <w:tc>
          <w:tcPr>
            <w:tcW w:w="1927" w:type="dxa"/>
          </w:tcPr>
          <w:p w:rsidR="00DD5B7F" w:rsidRPr="00EF485A" w:rsidRDefault="00484CCC" w:rsidP="00A47BC9">
            <w:pPr>
              <w:spacing w:line="220" w:lineRule="atLeast"/>
              <w:rPr>
                <w:b/>
                <w:sz w:val="20"/>
                <w:szCs w:val="20"/>
              </w:rPr>
            </w:pPr>
            <w:hyperlink w:anchor="查询用户信息" w:history="1">
              <w:r w:rsidR="00EF485A" w:rsidRPr="00986B84">
                <w:rPr>
                  <w:rStyle w:val="a6"/>
                  <w:rFonts w:hint="eastAsia"/>
                  <w:b/>
                  <w:sz w:val="20"/>
                  <w:szCs w:val="20"/>
                </w:rPr>
                <w:t>查询用户信息</w:t>
              </w:r>
            </w:hyperlink>
          </w:p>
        </w:tc>
      </w:tr>
      <w:tr w:rsidR="00DD5B7F" w:rsidRPr="00EF485A" w:rsidTr="00EF485A">
        <w:trPr>
          <w:trHeight w:val="397"/>
        </w:trPr>
        <w:tc>
          <w:tcPr>
            <w:tcW w:w="1951" w:type="dxa"/>
          </w:tcPr>
          <w:p w:rsidR="00DD5B7F" w:rsidRPr="00EF485A" w:rsidRDefault="00DD5B7F" w:rsidP="00A47BC9">
            <w:pPr>
              <w:spacing w:line="220" w:lineRule="atLeast"/>
              <w:rPr>
                <w:b/>
                <w:sz w:val="20"/>
                <w:szCs w:val="20"/>
              </w:rPr>
            </w:pPr>
          </w:p>
        </w:tc>
        <w:tc>
          <w:tcPr>
            <w:tcW w:w="3260" w:type="dxa"/>
          </w:tcPr>
          <w:p w:rsidR="00DD5B7F" w:rsidRPr="00EF485A" w:rsidRDefault="00484CCC" w:rsidP="00A47BC9">
            <w:pPr>
              <w:spacing w:line="220" w:lineRule="atLeast"/>
              <w:rPr>
                <w:b/>
                <w:sz w:val="20"/>
                <w:szCs w:val="20"/>
              </w:rPr>
            </w:pPr>
            <w:hyperlink w:anchor="修改书籍信息部分" w:history="1">
              <w:r w:rsidR="00EF485A" w:rsidRPr="00986B84">
                <w:rPr>
                  <w:rStyle w:val="a6"/>
                  <w:rFonts w:hint="eastAsia"/>
                  <w:b/>
                  <w:sz w:val="20"/>
                  <w:szCs w:val="20"/>
                </w:rPr>
                <w:t>修改书籍信息</w:t>
              </w:r>
            </w:hyperlink>
          </w:p>
        </w:tc>
        <w:tc>
          <w:tcPr>
            <w:tcW w:w="1759" w:type="dxa"/>
          </w:tcPr>
          <w:p w:rsidR="00DD5B7F" w:rsidRPr="00EF485A" w:rsidRDefault="00484CCC" w:rsidP="00A47BC9">
            <w:pPr>
              <w:spacing w:line="220" w:lineRule="atLeast"/>
              <w:rPr>
                <w:b/>
                <w:sz w:val="20"/>
                <w:szCs w:val="20"/>
              </w:rPr>
            </w:pPr>
            <w:hyperlink w:anchor="修改借书人信息" w:history="1">
              <w:r w:rsidR="00EF485A" w:rsidRPr="00986B84">
                <w:rPr>
                  <w:rStyle w:val="a6"/>
                  <w:rFonts w:hint="eastAsia"/>
                  <w:b/>
                  <w:sz w:val="20"/>
                  <w:szCs w:val="20"/>
                </w:rPr>
                <w:t>修改用户信息</w:t>
              </w:r>
            </w:hyperlink>
          </w:p>
        </w:tc>
        <w:tc>
          <w:tcPr>
            <w:tcW w:w="1927" w:type="dxa"/>
          </w:tcPr>
          <w:p w:rsidR="00DD5B7F" w:rsidRPr="00EF485A" w:rsidRDefault="00DD5B7F" w:rsidP="00A47BC9">
            <w:pPr>
              <w:spacing w:line="220" w:lineRule="atLeast"/>
              <w:rPr>
                <w:b/>
                <w:sz w:val="20"/>
                <w:szCs w:val="20"/>
              </w:rPr>
            </w:pPr>
          </w:p>
        </w:tc>
      </w:tr>
      <w:tr w:rsidR="00DD5B7F" w:rsidRPr="00EF485A" w:rsidTr="00EF485A">
        <w:trPr>
          <w:trHeight w:val="422"/>
        </w:trPr>
        <w:tc>
          <w:tcPr>
            <w:tcW w:w="1951" w:type="dxa"/>
          </w:tcPr>
          <w:p w:rsidR="00DD5B7F" w:rsidRPr="00EF485A" w:rsidRDefault="00484CCC" w:rsidP="00A47BC9">
            <w:pPr>
              <w:spacing w:line="220" w:lineRule="atLeast"/>
              <w:rPr>
                <w:b/>
                <w:sz w:val="20"/>
                <w:szCs w:val="20"/>
              </w:rPr>
            </w:pPr>
            <w:hyperlink w:anchor="第一阶段第二部分" w:history="1">
              <w:r w:rsidR="00EF485A" w:rsidRPr="00986B84">
                <w:rPr>
                  <w:rStyle w:val="a6"/>
                  <w:rFonts w:hint="eastAsia"/>
                  <w:b/>
                  <w:sz w:val="20"/>
                  <w:szCs w:val="20"/>
                </w:rPr>
                <w:t>第一阶段第二部分</w:t>
              </w:r>
            </w:hyperlink>
          </w:p>
        </w:tc>
        <w:tc>
          <w:tcPr>
            <w:tcW w:w="3260" w:type="dxa"/>
          </w:tcPr>
          <w:p w:rsidR="00DD5B7F" w:rsidRPr="00EF485A" w:rsidRDefault="00DD5B7F" w:rsidP="00A47BC9">
            <w:pPr>
              <w:spacing w:line="220" w:lineRule="atLeast"/>
              <w:rPr>
                <w:b/>
                <w:sz w:val="20"/>
                <w:szCs w:val="20"/>
              </w:rPr>
            </w:pPr>
          </w:p>
        </w:tc>
        <w:tc>
          <w:tcPr>
            <w:tcW w:w="1759" w:type="dxa"/>
          </w:tcPr>
          <w:p w:rsidR="00DD5B7F" w:rsidRPr="00EF485A" w:rsidRDefault="00DD5B7F" w:rsidP="00A47BC9">
            <w:pPr>
              <w:spacing w:line="220" w:lineRule="atLeast"/>
              <w:rPr>
                <w:b/>
                <w:sz w:val="20"/>
                <w:szCs w:val="20"/>
              </w:rPr>
            </w:pPr>
          </w:p>
        </w:tc>
        <w:tc>
          <w:tcPr>
            <w:tcW w:w="1927" w:type="dxa"/>
          </w:tcPr>
          <w:p w:rsidR="00DD5B7F" w:rsidRPr="00EF485A" w:rsidRDefault="00DD5B7F" w:rsidP="00A47BC9">
            <w:pPr>
              <w:spacing w:line="220" w:lineRule="atLeast"/>
              <w:rPr>
                <w:b/>
                <w:sz w:val="20"/>
                <w:szCs w:val="20"/>
              </w:rPr>
            </w:pPr>
          </w:p>
        </w:tc>
      </w:tr>
      <w:tr w:rsidR="00EF485A" w:rsidRPr="00EF485A" w:rsidTr="00EF485A">
        <w:trPr>
          <w:trHeight w:val="422"/>
        </w:trPr>
        <w:tc>
          <w:tcPr>
            <w:tcW w:w="1951" w:type="dxa"/>
          </w:tcPr>
          <w:p w:rsidR="00EF485A" w:rsidRPr="00EF485A" w:rsidRDefault="00EF485A" w:rsidP="00A47BC9">
            <w:pPr>
              <w:spacing w:line="220" w:lineRule="atLeast"/>
              <w:rPr>
                <w:b/>
                <w:sz w:val="20"/>
                <w:szCs w:val="20"/>
              </w:rPr>
            </w:pPr>
          </w:p>
        </w:tc>
        <w:tc>
          <w:tcPr>
            <w:tcW w:w="3260" w:type="dxa"/>
          </w:tcPr>
          <w:p w:rsidR="00EF485A" w:rsidRPr="00EF485A" w:rsidRDefault="00484CCC" w:rsidP="00A47BC9">
            <w:pPr>
              <w:spacing w:line="220" w:lineRule="atLeast"/>
              <w:rPr>
                <w:b/>
                <w:sz w:val="20"/>
                <w:szCs w:val="20"/>
              </w:rPr>
            </w:pPr>
            <w:hyperlink w:anchor="IdGeneratorh" w:history="1">
              <w:r w:rsidR="00EF485A" w:rsidRPr="00986B84">
                <w:rPr>
                  <w:rStyle w:val="a6"/>
                  <w:b/>
                  <w:sz w:val="20"/>
                  <w:szCs w:val="20"/>
                </w:rPr>
                <w:t>IdGenerator.h</w:t>
              </w:r>
            </w:hyperlink>
          </w:p>
        </w:tc>
        <w:tc>
          <w:tcPr>
            <w:tcW w:w="1759" w:type="dxa"/>
          </w:tcPr>
          <w:p w:rsidR="00EF485A" w:rsidRPr="00EF485A" w:rsidRDefault="00917E0B" w:rsidP="00A47BC9">
            <w:pPr>
              <w:spacing w:line="220" w:lineRule="atLeast"/>
              <w:rPr>
                <w:b/>
                <w:sz w:val="20"/>
                <w:szCs w:val="20"/>
              </w:rPr>
            </w:pPr>
            <w:hyperlink w:anchor="LogUtil" w:history="1">
              <w:r w:rsidRPr="00917E0B">
                <w:rPr>
                  <w:rStyle w:val="a6"/>
                  <w:b/>
                  <w:sz w:val="20"/>
                  <w:szCs w:val="20"/>
                </w:rPr>
                <w:t>LogUtil.</w:t>
              </w:r>
              <w:r w:rsidRPr="00917E0B">
                <w:rPr>
                  <w:rStyle w:val="a6"/>
                  <w:b/>
                  <w:sz w:val="20"/>
                  <w:szCs w:val="20"/>
                </w:rPr>
                <w:t>h</w:t>
              </w:r>
            </w:hyperlink>
          </w:p>
        </w:tc>
        <w:tc>
          <w:tcPr>
            <w:tcW w:w="1927" w:type="dxa"/>
          </w:tcPr>
          <w:p w:rsidR="00EF485A" w:rsidRPr="00EF485A" w:rsidRDefault="00D67F8B" w:rsidP="00A47BC9">
            <w:pPr>
              <w:spacing w:line="220" w:lineRule="atLeast"/>
              <w:rPr>
                <w:b/>
                <w:sz w:val="20"/>
                <w:szCs w:val="20"/>
              </w:rPr>
            </w:pPr>
            <w:hyperlink w:anchor="Book" w:history="1">
              <w:r w:rsidR="00917E0B" w:rsidRPr="00D67F8B">
                <w:rPr>
                  <w:rStyle w:val="a6"/>
                  <w:rFonts w:hint="eastAsia"/>
                  <w:b/>
                  <w:sz w:val="20"/>
                  <w:szCs w:val="20"/>
                </w:rPr>
                <w:t>Book(CL</w:t>
              </w:r>
              <w:r w:rsidR="00917E0B" w:rsidRPr="00D67F8B">
                <w:rPr>
                  <w:rStyle w:val="a6"/>
                  <w:rFonts w:hint="eastAsia"/>
                  <w:b/>
                  <w:sz w:val="20"/>
                  <w:szCs w:val="20"/>
                </w:rPr>
                <w:t>A</w:t>
              </w:r>
              <w:r w:rsidR="00917E0B" w:rsidRPr="00D67F8B">
                <w:rPr>
                  <w:rStyle w:val="a6"/>
                  <w:rFonts w:hint="eastAsia"/>
                  <w:b/>
                  <w:sz w:val="20"/>
                  <w:szCs w:val="20"/>
                </w:rPr>
                <w:t>SS)</w:t>
              </w:r>
            </w:hyperlink>
          </w:p>
        </w:tc>
      </w:tr>
      <w:tr w:rsidR="002D59AF" w:rsidRPr="00EF485A" w:rsidTr="00EF485A">
        <w:trPr>
          <w:trHeight w:val="422"/>
        </w:trPr>
        <w:tc>
          <w:tcPr>
            <w:tcW w:w="1951" w:type="dxa"/>
          </w:tcPr>
          <w:p w:rsidR="002D59AF" w:rsidRPr="00EF485A" w:rsidRDefault="002D59AF" w:rsidP="00A47BC9">
            <w:pPr>
              <w:spacing w:line="220" w:lineRule="atLeast"/>
              <w:rPr>
                <w:b/>
                <w:sz w:val="20"/>
                <w:szCs w:val="20"/>
              </w:rPr>
            </w:pPr>
          </w:p>
        </w:tc>
        <w:tc>
          <w:tcPr>
            <w:tcW w:w="3260" w:type="dxa"/>
          </w:tcPr>
          <w:p w:rsidR="002D59AF" w:rsidRDefault="002D59AF" w:rsidP="00A47BC9">
            <w:pPr>
              <w:spacing w:line="220" w:lineRule="atLeast"/>
            </w:pPr>
          </w:p>
        </w:tc>
        <w:tc>
          <w:tcPr>
            <w:tcW w:w="1759" w:type="dxa"/>
          </w:tcPr>
          <w:p w:rsidR="002D59AF" w:rsidRPr="00EF485A" w:rsidRDefault="002D59AF" w:rsidP="00A47BC9">
            <w:pPr>
              <w:spacing w:line="220" w:lineRule="atLeast"/>
              <w:rPr>
                <w:b/>
                <w:sz w:val="20"/>
                <w:szCs w:val="20"/>
              </w:rPr>
            </w:pPr>
          </w:p>
        </w:tc>
        <w:tc>
          <w:tcPr>
            <w:tcW w:w="1927" w:type="dxa"/>
          </w:tcPr>
          <w:p w:rsidR="002D59AF" w:rsidRPr="00EF485A" w:rsidRDefault="002D59AF" w:rsidP="00A47BC9">
            <w:pPr>
              <w:spacing w:line="220" w:lineRule="atLeast"/>
              <w:rPr>
                <w:b/>
                <w:sz w:val="20"/>
                <w:szCs w:val="20"/>
              </w:rPr>
            </w:pPr>
          </w:p>
        </w:tc>
      </w:tr>
      <w:tr w:rsidR="002D59AF" w:rsidRPr="00EF485A" w:rsidTr="00EF485A">
        <w:trPr>
          <w:trHeight w:val="422"/>
        </w:trPr>
        <w:tc>
          <w:tcPr>
            <w:tcW w:w="1951" w:type="dxa"/>
          </w:tcPr>
          <w:p w:rsidR="002D59AF" w:rsidRPr="00EF485A" w:rsidRDefault="002D59AF" w:rsidP="00A47BC9">
            <w:pPr>
              <w:spacing w:line="220" w:lineRule="atLeast"/>
              <w:rPr>
                <w:b/>
                <w:sz w:val="20"/>
                <w:szCs w:val="20"/>
              </w:rPr>
            </w:pPr>
          </w:p>
        </w:tc>
        <w:tc>
          <w:tcPr>
            <w:tcW w:w="3260" w:type="dxa"/>
          </w:tcPr>
          <w:p w:rsidR="002D59AF" w:rsidRDefault="002D59AF" w:rsidP="00A47BC9">
            <w:pPr>
              <w:spacing w:line="220" w:lineRule="atLeast"/>
            </w:pPr>
          </w:p>
        </w:tc>
        <w:tc>
          <w:tcPr>
            <w:tcW w:w="1759" w:type="dxa"/>
          </w:tcPr>
          <w:p w:rsidR="002D59AF" w:rsidRPr="00EF485A" w:rsidRDefault="002D59AF" w:rsidP="00A47BC9">
            <w:pPr>
              <w:spacing w:line="220" w:lineRule="atLeast"/>
              <w:rPr>
                <w:b/>
                <w:sz w:val="20"/>
                <w:szCs w:val="20"/>
              </w:rPr>
            </w:pPr>
          </w:p>
        </w:tc>
        <w:tc>
          <w:tcPr>
            <w:tcW w:w="1927" w:type="dxa"/>
          </w:tcPr>
          <w:p w:rsidR="002D59AF" w:rsidRPr="00EF485A" w:rsidRDefault="002D59AF" w:rsidP="00A47BC9">
            <w:pPr>
              <w:spacing w:line="220" w:lineRule="atLeast"/>
              <w:rPr>
                <w:b/>
                <w:sz w:val="20"/>
                <w:szCs w:val="20"/>
              </w:rPr>
            </w:pPr>
          </w:p>
        </w:tc>
      </w:tr>
    </w:tbl>
    <w:p w:rsidR="00B259C1" w:rsidRDefault="00B259C1" w:rsidP="00B259C1">
      <w:pPr>
        <w:ind w:leftChars="300" w:left="660"/>
        <w:rPr>
          <w:sz w:val="20"/>
          <w:szCs w:val="20"/>
        </w:rPr>
      </w:pPr>
    </w:p>
    <w:p w:rsidR="00B259C1" w:rsidRPr="00B259C1" w:rsidRDefault="00B259C1" w:rsidP="00B259C1">
      <w:pPr>
        <w:ind w:leftChars="300" w:left="660"/>
        <w:rPr>
          <w:sz w:val="20"/>
          <w:szCs w:val="20"/>
        </w:rPr>
      </w:pPr>
      <w:r w:rsidRPr="00B259C1">
        <w:rPr>
          <w:rFonts w:hint="eastAsia"/>
          <w:sz w:val="20"/>
          <w:szCs w:val="20"/>
        </w:rPr>
        <w:t xml:space="preserve">2.2 </w:t>
      </w:r>
      <w:hyperlink w:anchor="使用的评估技术" w:history="1">
        <w:r w:rsidRPr="00A47BC9">
          <w:rPr>
            <w:rStyle w:val="a6"/>
            <w:rFonts w:hint="eastAsia"/>
            <w:sz w:val="20"/>
            <w:szCs w:val="20"/>
          </w:rPr>
          <w:t>使用的评估技术</w:t>
        </w:r>
      </w:hyperlink>
    </w:p>
    <w:p w:rsidR="00B259C1" w:rsidRPr="00B259C1" w:rsidRDefault="00B259C1" w:rsidP="00B259C1">
      <w:pPr>
        <w:ind w:leftChars="300" w:left="660"/>
        <w:rPr>
          <w:sz w:val="20"/>
          <w:szCs w:val="20"/>
        </w:rPr>
      </w:pPr>
      <w:r w:rsidRPr="00B259C1">
        <w:rPr>
          <w:rFonts w:hint="eastAsia"/>
          <w:sz w:val="20"/>
          <w:szCs w:val="20"/>
        </w:rPr>
        <w:t xml:space="preserve">2.3 </w:t>
      </w:r>
      <w:hyperlink w:anchor="工作量、成本、时间估算" w:history="1">
        <w:r w:rsidRPr="00D475F2">
          <w:rPr>
            <w:rStyle w:val="a6"/>
            <w:rFonts w:hint="eastAsia"/>
            <w:sz w:val="20"/>
            <w:szCs w:val="20"/>
          </w:rPr>
          <w:t>工作量、成本、时间估算</w:t>
        </w:r>
      </w:hyperlink>
    </w:p>
    <w:p w:rsidR="00EC731C" w:rsidRPr="00B259C1" w:rsidRDefault="00EC731C" w:rsidP="00EC731C">
      <w:pPr>
        <w:spacing w:line="220" w:lineRule="atLeast"/>
        <w:rPr>
          <w:b/>
          <w:sz w:val="20"/>
          <w:szCs w:val="20"/>
        </w:rPr>
      </w:pPr>
      <w:r w:rsidRPr="00B259C1">
        <w:rPr>
          <w:rFonts w:hint="eastAsia"/>
          <w:b/>
          <w:sz w:val="20"/>
          <w:szCs w:val="20"/>
        </w:rPr>
        <w:t>第三章：</w:t>
      </w:r>
      <w:hyperlink w:anchor="风险评估" w:history="1">
        <w:r w:rsidR="00986B84">
          <w:rPr>
            <w:rStyle w:val="a6"/>
            <w:rFonts w:hint="eastAsia"/>
            <w:b/>
            <w:sz w:val="20"/>
            <w:szCs w:val="20"/>
          </w:rPr>
          <w:t>进度</w:t>
        </w:r>
        <w:r w:rsidRPr="00D475F2">
          <w:rPr>
            <w:rStyle w:val="a6"/>
            <w:rFonts w:hint="eastAsia"/>
            <w:b/>
            <w:sz w:val="20"/>
            <w:szCs w:val="20"/>
          </w:rPr>
          <w:t>评估</w:t>
        </w:r>
      </w:hyperlink>
    </w:p>
    <w:p w:rsidR="00EC731C" w:rsidRPr="00B259C1" w:rsidRDefault="00EC731C" w:rsidP="00EC731C">
      <w:pPr>
        <w:spacing w:line="220" w:lineRule="atLeast"/>
        <w:rPr>
          <w:b/>
          <w:sz w:val="20"/>
          <w:szCs w:val="20"/>
        </w:rPr>
      </w:pPr>
      <w:r w:rsidRPr="00B259C1">
        <w:rPr>
          <w:rFonts w:hint="eastAsia"/>
          <w:b/>
          <w:sz w:val="20"/>
          <w:szCs w:val="20"/>
        </w:rPr>
        <w:t>第四章：</w:t>
      </w:r>
      <w:hyperlink w:anchor="项目进度计划" w:history="1">
        <w:r w:rsidRPr="00D475F2">
          <w:rPr>
            <w:rStyle w:val="a6"/>
            <w:rFonts w:hint="eastAsia"/>
            <w:b/>
            <w:sz w:val="20"/>
            <w:szCs w:val="20"/>
          </w:rPr>
          <w:t>项目进度计划</w:t>
        </w:r>
      </w:hyperlink>
    </w:p>
    <w:p w:rsidR="00EC731C" w:rsidRPr="00B259C1" w:rsidRDefault="00EC731C" w:rsidP="00EC731C">
      <w:pPr>
        <w:spacing w:line="220" w:lineRule="atLeast"/>
        <w:rPr>
          <w:b/>
          <w:sz w:val="20"/>
          <w:szCs w:val="20"/>
        </w:rPr>
      </w:pPr>
      <w:r w:rsidRPr="00B259C1">
        <w:rPr>
          <w:rFonts w:hint="eastAsia"/>
          <w:b/>
          <w:sz w:val="20"/>
          <w:szCs w:val="20"/>
        </w:rPr>
        <w:lastRenderedPageBreak/>
        <w:t>第五章</w:t>
      </w:r>
      <w:r w:rsidR="00D475F2">
        <w:rPr>
          <w:rFonts w:hint="eastAsia"/>
          <w:b/>
          <w:sz w:val="20"/>
          <w:szCs w:val="20"/>
        </w:rPr>
        <w:t>：</w:t>
      </w:r>
      <w:hyperlink w:anchor="细则要求问题" w:history="1">
        <w:r w:rsidRPr="00D475F2">
          <w:rPr>
            <w:rStyle w:val="a6"/>
            <w:rFonts w:hint="eastAsia"/>
            <w:b/>
            <w:sz w:val="20"/>
            <w:szCs w:val="20"/>
          </w:rPr>
          <w:t>细则要求问题</w:t>
        </w:r>
      </w:hyperlink>
    </w:p>
    <w:p w:rsidR="00EC731C" w:rsidRPr="00B259C1" w:rsidRDefault="00EC731C" w:rsidP="00EC731C">
      <w:pPr>
        <w:spacing w:line="220" w:lineRule="atLeast"/>
        <w:rPr>
          <w:b/>
          <w:sz w:val="20"/>
          <w:szCs w:val="20"/>
        </w:rPr>
      </w:pPr>
      <w:r w:rsidRPr="00B259C1">
        <w:rPr>
          <w:rFonts w:hint="eastAsia"/>
          <w:b/>
          <w:sz w:val="20"/>
          <w:szCs w:val="20"/>
        </w:rPr>
        <w:t>第六章</w:t>
      </w:r>
      <w:r w:rsidR="00D475F2">
        <w:rPr>
          <w:rFonts w:hint="eastAsia"/>
          <w:b/>
          <w:sz w:val="20"/>
          <w:szCs w:val="20"/>
        </w:rPr>
        <w:t>：</w:t>
      </w:r>
      <w:hyperlink w:anchor="软件配置" w:history="1">
        <w:r w:rsidRPr="00D475F2">
          <w:rPr>
            <w:rStyle w:val="a6"/>
            <w:rFonts w:hint="eastAsia"/>
            <w:b/>
            <w:sz w:val="20"/>
            <w:szCs w:val="20"/>
          </w:rPr>
          <w:t>软件配置</w:t>
        </w:r>
      </w:hyperlink>
    </w:p>
    <w:p w:rsidR="00B259C1" w:rsidRPr="00B259C1" w:rsidRDefault="00EC731C" w:rsidP="00EC731C">
      <w:pPr>
        <w:spacing w:line="220" w:lineRule="atLeast"/>
        <w:rPr>
          <w:b/>
          <w:sz w:val="20"/>
          <w:szCs w:val="20"/>
        </w:rPr>
      </w:pPr>
      <w:r w:rsidRPr="00B259C1">
        <w:rPr>
          <w:rFonts w:hint="eastAsia"/>
          <w:b/>
          <w:sz w:val="20"/>
          <w:szCs w:val="20"/>
        </w:rPr>
        <w:t>第七章</w:t>
      </w:r>
      <w:r w:rsidR="00D475F2">
        <w:rPr>
          <w:rFonts w:hint="eastAsia"/>
          <w:b/>
          <w:sz w:val="20"/>
          <w:szCs w:val="20"/>
        </w:rPr>
        <w:t>：</w:t>
      </w:r>
      <w:hyperlink w:anchor="人员组织" w:history="1">
        <w:r w:rsidRPr="00D475F2">
          <w:rPr>
            <w:rStyle w:val="a6"/>
            <w:rFonts w:hint="eastAsia"/>
            <w:b/>
            <w:sz w:val="20"/>
            <w:szCs w:val="20"/>
          </w:rPr>
          <w:t>人员组织</w:t>
        </w:r>
      </w:hyperlink>
    </w:p>
    <w:p w:rsidR="00EC731C" w:rsidRDefault="00EC731C" w:rsidP="00EC731C">
      <w:pPr>
        <w:spacing w:line="220" w:lineRule="atLeast"/>
        <w:rPr>
          <w:sz w:val="20"/>
          <w:szCs w:val="20"/>
        </w:rPr>
      </w:pPr>
    </w:p>
    <w:p w:rsidR="00EC731C" w:rsidRDefault="00EC731C" w:rsidP="00EC731C">
      <w:pPr>
        <w:spacing w:line="220" w:lineRule="atLeast"/>
        <w:rPr>
          <w:sz w:val="20"/>
          <w:szCs w:val="20"/>
        </w:rPr>
      </w:pPr>
    </w:p>
    <w:p w:rsidR="00DD5B7F" w:rsidRPr="00826EAF" w:rsidRDefault="00DD5B7F" w:rsidP="00DD3679">
      <w:pPr>
        <w:spacing w:line="220" w:lineRule="atLeast"/>
        <w:rPr>
          <w:b/>
          <w:sz w:val="30"/>
          <w:szCs w:val="30"/>
        </w:rPr>
      </w:pPr>
    </w:p>
    <w:p w:rsidR="00972F88" w:rsidRDefault="00972F88" w:rsidP="00972F88">
      <w:pPr>
        <w:ind w:firstLine="360"/>
      </w:pPr>
      <w:r>
        <w:rPr>
          <w:rFonts w:hint="eastAsia"/>
        </w:rPr>
        <w:tab/>
      </w:r>
    </w:p>
    <w:p w:rsidR="00DD3679" w:rsidRPr="00826EAF" w:rsidRDefault="00DD3679" w:rsidP="00DD3679">
      <w:pPr>
        <w:spacing w:line="220" w:lineRule="atLeast"/>
        <w:rPr>
          <w:b/>
          <w:sz w:val="30"/>
          <w:szCs w:val="30"/>
        </w:rPr>
      </w:pPr>
      <w:r w:rsidRPr="00826EAF">
        <w:rPr>
          <w:rFonts w:hint="eastAsia"/>
          <w:b/>
          <w:sz w:val="30"/>
          <w:szCs w:val="30"/>
        </w:rPr>
        <w:t xml:space="preserve">1.2 </w:t>
      </w:r>
      <w:bookmarkStart w:id="6" w:name="项目背景与目的"/>
      <w:r w:rsidRPr="00826EAF">
        <w:rPr>
          <w:rFonts w:hint="eastAsia"/>
          <w:b/>
          <w:sz w:val="30"/>
          <w:szCs w:val="30"/>
        </w:rPr>
        <w:t>项目背景</w:t>
      </w:r>
      <w:r w:rsidR="00DD5B7F">
        <w:rPr>
          <w:rFonts w:hint="eastAsia"/>
          <w:b/>
          <w:sz w:val="30"/>
          <w:szCs w:val="30"/>
        </w:rPr>
        <w:t>与目的</w:t>
      </w:r>
      <w:bookmarkEnd w:id="6"/>
    </w:p>
    <w:p w:rsidR="00972F88" w:rsidRDefault="00972F88" w:rsidP="00972F88">
      <w:pPr>
        <w:ind w:firstLine="430"/>
      </w:pPr>
      <w:r>
        <w:rPr>
          <w:rFonts w:hint="eastAsia"/>
        </w:rPr>
        <w:tab/>
      </w:r>
      <w:r>
        <w:rPr>
          <w:rFonts w:hint="eastAsia"/>
        </w:rPr>
        <w:t>图书馆管理系统是图书馆管理工作中不可缺少的部分，它对图书馆的管理者和使用者来说都十分重要。而近年来快速发展的计算机软件技术为方便快捷地进行图书管理提供了条件。借助计算机强大的信息处理和存储的能力，我们可以方便地存储大量图书和借书人的信息，并快速地对这些信息进行查找、修改、删除、增添和管理。极大地方便了图书的管理者和使用者——使用计算机及图书管理软件对图书信息进行管理，有手工管理所无法比拟的优点，例如：检索迅速、查找方便、易修改、可靠性高、存储量大、数据处理快捷、保密性高、寿命长、成本低、便于打印等。这些优点是图书馆的科学化、正规化管理的重要条件。因此，开发这样的管理软件是很</w:t>
      </w:r>
      <w:r w:rsidRPr="00393912">
        <w:rPr>
          <w:rFonts w:hint="eastAsia"/>
        </w:rPr>
        <w:t>有必要的事。</w:t>
      </w:r>
      <w:r w:rsidRPr="00393912">
        <w:rPr>
          <w:rFonts w:hint="eastAsia"/>
        </w:rPr>
        <w:t xml:space="preserve"> </w:t>
      </w:r>
    </w:p>
    <w:p w:rsidR="00DD5B7F" w:rsidRDefault="00DD5B7F" w:rsidP="00B6405B">
      <w:pPr>
        <w:ind w:firstLine="720"/>
      </w:pPr>
      <w:r>
        <w:rPr>
          <w:rFonts w:hint="eastAsia"/>
        </w:rPr>
        <w:t>本系统的</w:t>
      </w:r>
      <w:r w:rsidRPr="00393912">
        <w:rPr>
          <w:rFonts w:hint="eastAsia"/>
        </w:rPr>
        <w:t>开发宗旨是实现图书</w:t>
      </w:r>
      <w:r>
        <w:rPr>
          <w:rFonts w:hint="eastAsia"/>
        </w:rPr>
        <w:t>馆</w:t>
      </w:r>
      <w:r w:rsidRPr="00393912">
        <w:rPr>
          <w:rFonts w:hint="eastAsia"/>
        </w:rPr>
        <w:t>管</w:t>
      </w:r>
      <w:r>
        <w:rPr>
          <w:rFonts w:hint="eastAsia"/>
        </w:rPr>
        <w:t>理的系统化、规范化和自动化，达成图书，人员资料集中、统一管理的目标。</w:t>
      </w:r>
    </w:p>
    <w:p w:rsidR="00DD3679" w:rsidRPr="00826EAF" w:rsidRDefault="00DD3679" w:rsidP="00DD3679">
      <w:pPr>
        <w:spacing w:line="220" w:lineRule="atLeast"/>
        <w:rPr>
          <w:b/>
          <w:sz w:val="30"/>
          <w:szCs w:val="30"/>
        </w:rPr>
      </w:pPr>
      <w:r w:rsidRPr="00826EAF">
        <w:rPr>
          <w:rFonts w:hint="eastAsia"/>
          <w:b/>
          <w:sz w:val="30"/>
          <w:szCs w:val="30"/>
        </w:rPr>
        <w:t>1.3</w:t>
      </w:r>
      <w:bookmarkStart w:id="7" w:name="项目的范围和目标"/>
      <w:r w:rsidRPr="00826EAF">
        <w:rPr>
          <w:rFonts w:hint="eastAsia"/>
          <w:b/>
          <w:sz w:val="30"/>
          <w:szCs w:val="30"/>
        </w:rPr>
        <w:t>项目的范围和目标</w:t>
      </w:r>
      <w:bookmarkEnd w:id="7"/>
    </w:p>
    <w:p w:rsidR="00DD3679" w:rsidRPr="00874CA8" w:rsidRDefault="00DD3679" w:rsidP="00DD3679">
      <w:pPr>
        <w:spacing w:line="220" w:lineRule="atLeast"/>
        <w:ind w:firstLine="720"/>
        <w:rPr>
          <w:b/>
          <w:sz w:val="24"/>
          <w:szCs w:val="24"/>
        </w:rPr>
      </w:pPr>
      <w:r w:rsidRPr="00874CA8">
        <w:rPr>
          <w:rFonts w:hint="eastAsia"/>
          <w:b/>
          <w:sz w:val="24"/>
          <w:szCs w:val="24"/>
        </w:rPr>
        <w:t xml:space="preserve">1.3.1 </w:t>
      </w:r>
      <w:r w:rsidRPr="00874CA8">
        <w:rPr>
          <w:rFonts w:hint="eastAsia"/>
          <w:b/>
          <w:sz w:val="24"/>
          <w:szCs w:val="24"/>
        </w:rPr>
        <w:t>范围描述</w:t>
      </w:r>
    </w:p>
    <w:p w:rsidR="00972F88" w:rsidRDefault="00B07A59" w:rsidP="00972F88">
      <w:pPr>
        <w:spacing w:line="220" w:lineRule="atLeast"/>
        <w:ind w:left="720" w:firstLine="720"/>
      </w:pPr>
      <w:r>
        <w:rPr>
          <w:rFonts w:hint="eastAsia"/>
        </w:rPr>
        <w:t>满足基本图书馆结束者以及管理员使用的小型图书管理工作。</w:t>
      </w:r>
    </w:p>
    <w:p w:rsidR="00DD3679" w:rsidRPr="00874CA8" w:rsidRDefault="00DD3679" w:rsidP="00DD3679">
      <w:pPr>
        <w:spacing w:line="220" w:lineRule="atLeast"/>
        <w:ind w:firstLine="720"/>
        <w:rPr>
          <w:b/>
          <w:sz w:val="24"/>
          <w:szCs w:val="24"/>
        </w:rPr>
      </w:pPr>
      <w:r w:rsidRPr="00874CA8">
        <w:rPr>
          <w:rFonts w:hint="eastAsia"/>
          <w:b/>
          <w:sz w:val="24"/>
          <w:szCs w:val="24"/>
        </w:rPr>
        <w:t xml:space="preserve">1.3.2 </w:t>
      </w:r>
      <w:r w:rsidRPr="00874CA8">
        <w:rPr>
          <w:rFonts w:hint="eastAsia"/>
          <w:b/>
          <w:sz w:val="24"/>
          <w:szCs w:val="24"/>
        </w:rPr>
        <w:t>主要功能</w:t>
      </w:r>
    </w:p>
    <w:p w:rsidR="00DD3679" w:rsidRDefault="00DD3679" w:rsidP="00DD3679">
      <w:pPr>
        <w:spacing w:line="220" w:lineRule="atLeast"/>
        <w:ind w:left="720" w:firstLine="720"/>
      </w:pPr>
      <w:r>
        <w:rPr>
          <w:rFonts w:hint="eastAsia"/>
        </w:rPr>
        <w:t>（</w:t>
      </w:r>
      <w:r>
        <w:rPr>
          <w:rFonts w:hint="eastAsia"/>
        </w:rPr>
        <w:t>1</w:t>
      </w:r>
      <w:r>
        <w:rPr>
          <w:rFonts w:hint="eastAsia"/>
        </w:rPr>
        <w:t>）概述</w:t>
      </w:r>
    </w:p>
    <w:p w:rsidR="00972F88" w:rsidRDefault="00972F88" w:rsidP="00972F88">
      <w:pPr>
        <w:ind w:firstLine="420"/>
      </w:pPr>
      <w:r>
        <w:rPr>
          <w:rFonts w:hint="eastAsia"/>
        </w:rPr>
        <w:tab/>
      </w:r>
      <w:r>
        <w:rPr>
          <w:rFonts w:hint="eastAsia"/>
        </w:rPr>
        <w:t>本管理系统分为两大部分：图书信息管理和借书人信息管理。这两大部分分别使用二进制文件存贮图书信息和借书人信息。同时，每一部分分为三层：数据层（用于存储数据）、传输层（用于读取数据并将其发送到需要该数据的部分）和应用层（处理传输层传递的数据，</w:t>
      </w:r>
      <w:r w:rsidR="00B6405B">
        <w:rPr>
          <w:rFonts w:hint="eastAsia"/>
        </w:rPr>
        <w:t>将要</w:t>
      </w:r>
      <w:r>
        <w:rPr>
          <w:rFonts w:hint="eastAsia"/>
        </w:rPr>
        <w:t>实现</w:t>
      </w:r>
      <w:r w:rsidR="00B6405B">
        <w:rPr>
          <w:rFonts w:hint="eastAsia"/>
        </w:rPr>
        <w:t>的</w:t>
      </w:r>
      <w:r>
        <w:rPr>
          <w:rFonts w:hint="eastAsia"/>
        </w:rPr>
        <w:t>各种数据）。</w:t>
      </w:r>
    </w:p>
    <w:p w:rsidR="00972F88" w:rsidRDefault="00972F88" w:rsidP="00DD3679">
      <w:pPr>
        <w:spacing w:line="220" w:lineRule="atLeast"/>
        <w:ind w:left="720" w:firstLine="720"/>
      </w:pPr>
    </w:p>
    <w:p w:rsidR="00DD3679" w:rsidRDefault="00DD3679" w:rsidP="00DD3679">
      <w:pPr>
        <w:spacing w:line="220" w:lineRule="atLeast"/>
        <w:ind w:left="720" w:firstLine="720"/>
      </w:pPr>
      <w:r>
        <w:rPr>
          <w:rFonts w:hint="eastAsia"/>
        </w:rPr>
        <w:lastRenderedPageBreak/>
        <w:t>（</w:t>
      </w:r>
      <w:r>
        <w:rPr>
          <w:rFonts w:hint="eastAsia"/>
        </w:rPr>
        <w:t>2</w:t>
      </w:r>
      <w:r>
        <w:rPr>
          <w:rFonts w:hint="eastAsia"/>
        </w:rPr>
        <w:t>）</w:t>
      </w:r>
      <w:bookmarkStart w:id="8" w:name="系统流程图"/>
      <w:r>
        <w:rPr>
          <w:rFonts w:hint="eastAsia"/>
        </w:rPr>
        <w:t>系统流程图</w:t>
      </w:r>
      <w:bookmarkEnd w:id="8"/>
    </w:p>
    <w:p w:rsidR="00A36290" w:rsidRDefault="00A36290" w:rsidP="00A36290">
      <w:pPr>
        <w:spacing w:line="220" w:lineRule="atLeast"/>
        <w:ind w:left="720"/>
        <w:jc w:val="center"/>
      </w:pPr>
      <w:r>
        <w:rPr>
          <w:rFonts w:hint="eastAsia"/>
          <w:noProof/>
        </w:rPr>
        <w:drawing>
          <wp:inline distT="0" distB="0" distL="0" distR="0">
            <wp:extent cx="4310733" cy="2362200"/>
            <wp:effectExtent l="19050" t="0" r="0" b="0"/>
            <wp:docPr id="1" name="图片 0" descr="图表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1.jpeg"/>
                    <pic:cNvPicPr/>
                  </pic:nvPicPr>
                  <pic:blipFill>
                    <a:blip r:embed="rId5" cstate="print"/>
                    <a:stretch>
                      <a:fillRect/>
                    </a:stretch>
                  </pic:blipFill>
                  <pic:spPr>
                    <a:xfrm>
                      <a:off x="0" y="0"/>
                      <a:ext cx="4320000" cy="2367278"/>
                    </a:xfrm>
                    <a:prstGeom prst="rect">
                      <a:avLst/>
                    </a:prstGeom>
                  </pic:spPr>
                </pic:pic>
              </a:graphicData>
            </a:graphic>
          </wp:inline>
        </w:drawing>
      </w:r>
    </w:p>
    <w:p w:rsidR="00A36290" w:rsidRDefault="00A36290" w:rsidP="00A36290">
      <w:pPr>
        <w:spacing w:line="220" w:lineRule="atLeast"/>
        <w:ind w:left="720"/>
        <w:jc w:val="center"/>
      </w:pPr>
      <w:r>
        <w:rPr>
          <w:rFonts w:hint="eastAsia"/>
          <w:noProof/>
        </w:rPr>
        <w:drawing>
          <wp:inline distT="0" distB="0" distL="0" distR="0">
            <wp:extent cx="4320000" cy="1911389"/>
            <wp:effectExtent l="19050" t="0" r="4350" b="0"/>
            <wp:docPr id="2" name="图片 1" descr="图表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2.jpeg"/>
                    <pic:cNvPicPr/>
                  </pic:nvPicPr>
                  <pic:blipFill>
                    <a:blip r:embed="rId6" cstate="print"/>
                    <a:stretch>
                      <a:fillRect/>
                    </a:stretch>
                  </pic:blipFill>
                  <pic:spPr>
                    <a:xfrm>
                      <a:off x="0" y="0"/>
                      <a:ext cx="4320000" cy="1911389"/>
                    </a:xfrm>
                    <a:prstGeom prst="rect">
                      <a:avLst/>
                    </a:prstGeom>
                  </pic:spPr>
                </pic:pic>
              </a:graphicData>
            </a:graphic>
          </wp:inline>
        </w:drawing>
      </w:r>
    </w:p>
    <w:p w:rsidR="00DD3679" w:rsidRDefault="00DD3679" w:rsidP="00DD3679">
      <w:pPr>
        <w:spacing w:line="220" w:lineRule="atLeast"/>
        <w:ind w:left="720" w:firstLine="720"/>
      </w:pPr>
      <w:r>
        <w:rPr>
          <w:rFonts w:hint="eastAsia"/>
        </w:rPr>
        <w:t>（</w:t>
      </w:r>
      <w:r>
        <w:rPr>
          <w:rFonts w:hint="eastAsia"/>
        </w:rPr>
        <w:t>3</w:t>
      </w:r>
      <w:r>
        <w:rPr>
          <w:rFonts w:hint="eastAsia"/>
        </w:rPr>
        <w:t>）功能描述</w:t>
      </w:r>
    </w:p>
    <w:p w:rsidR="00874CA8" w:rsidRPr="00874CA8" w:rsidRDefault="00874CA8" w:rsidP="00874CA8">
      <w:pPr>
        <w:pStyle w:val="a3"/>
        <w:ind w:left="360" w:firstLineChars="0" w:firstLine="0"/>
        <w:rPr>
          <w:b/>
        </w:rPr>
      </w:pPr>
      <w:bookmarkStart w:id="9" w:name="基本功能"/>
      <w:r w:rsidRPr="00874CA8">
        <w:rPr>
          <w:rFonts w:hint="eastAsia"/>
          <w:b/>
        </w:rPr>
        <w:t>基本功能</w:t>
      </w:r>
      <w:bookmarkEnd w:id="9"/>
      <w:r w:rsidRPr="00874CA8">
        <w:rPr>
          <w:rFonts w:hint="eastAsia"/>
          <w:b/>
        </w:rPr>
        <w:t>：</w:t>
      </w:r>
    </w:p>
    <w:p w:rsidR="00874CA8" w:rsidRDefault="00874CA8" w:rsidP="00874CA8">
      <w:pPr>
        <w:pStyle w:val="a3"/>
        <w:ind w:left="360" w:firstLineChars="0" w:firstLine="0"/>
      </w:pPr>
      <w:r>
        <w:rPr>
          <w:rFonts w:hint="eastAsia"/>
        </w:rPr>
        <w:tab/>
      </w:r>
      <w:r>
        <w:rPr>
          <w:rFonts w:hint="eastAsia"/>
        </w:rPr>
        <w:tab/>
        <w:t>1.</w:t>
      </w:r>
      <w:r>
        <w:rPr>
          <w:rFonts w:hint="eastAsia"/>
        </w:rPr>
        <w:t>以二进制文件存储图书以及借书人信息</w:t>
      </w:r>
    </w:p>
    <w:p w:rsidR="00874CA8" w:rsidRDefault="00874CA8" w:rsidP="00874CA8">
      <w:pPr>
        <w:pStyle w:val="a3"/>
        <w:ind w:left="360" w:firstLineChars="0" w:firstLine="0"/>
      </w:pPr>
      <w:r>
        <w:rPr>
          <w:rFonts w:hint="eastAsia"/>
        </w:rPr>
        <w:tab/>
      </w:r>
      <w:r>
        <w:rPr>
          <w:rFonts w:hint="eastAsia"/>
        </w:rPr>
        <w:tab/>
        <w:t>2.</w:t>
      </w:r>
      <w:r>
        <w:rPr>
          <w:rFonts w:hint="eastAsia"/>
        </w:rPr>
        <w:t>书籍和借书卡信息的增删改查</w:t>
      </w:r>
    </w:p>
    <w:p w:rsidR="00874CA8" w:rsidRDefault="00874CA8" w:rsidP="00874CA8">
      <w:pPr>
        <w:pStyle w:val="a3"/>
        <w:ind w:left="360" w:firstLineChars="0" w:firstLine="0"/>
      </w:pPr>
      <w:r>
        <w:rPr>
          <w:rFonts w:hint="eastAsia"/>
        </w:rPr>
        <w:tab/>
      </w:r>
      <w:r>
        <w:rPr>
          <w:rFonts w:hint="eastAsia"/>
        </w:rPr>
        <w:tab/>
        <w:t>3.</w:t>
      </w:r>
      <w:r>
        <w:rPr>
          <w:rFonts w:hint="eastAsia"/>
        </w:rPr>
        <w:t>有借书和还书操作</w:t>
      </w:r>
    </w:p>
    <w:p w:rsidR="00874CA8" w:rsidRDefault="00874CA8" w:rsidP="00874CA8">
      <w:pPr>
        <w:pStyle w:val="a3"/>
        <w:ind w:left="1440" w:firstLineChars="0" w:firstLine="0"/>
      </w:pPr>
      <w:r>
        <w:rPr>
          <w:rFonts w:hint="eastAsia"/>
        </w:rPr>
        <w:t>备注：书籍信息至少为</w:t>
      </w:r>
      <w:r>
        <w:rPr>
          <w:rFonts w:hint="eastAsia"/>
        </w:rPr>
        <w:t>10</w:t>
      </w:r>
      <w:r>
        <w:rPr>
          <w:rFonts w:hint="eastAsia"/>
        </w:rPr>
        <w:t>万，借书人至少</w:t>
      </w:r>
      <w:r>
        <w:rPr>
          <w:rFonts w:hint="eastAsia"/>
        </w:rPr>
        <w:t>500</w:t>
      </w:r>
      <w:r>
        <w:rPr>
          <w:rFonts w:hint="eastAsia"/>
        </w:rPr>
        <w:t>个，要求不得直接将数据全部载入内存。</w:t>
      </w:r>
    </w:p>
    <w:p w:rsidR="00874CA8" w:rsidRPr="00874CA8" w:rsidRDefault="00874CA8" w:rsidP="00874CA8">
      <w:pPr>
        <w:ind w:firstLine="360"/>
        <w:rPr>
          <w:b/>
        </w:rPr>
      </w:pPr>
      <w:bookmarkStart w:id="10" w:name="特色功能"/>
      <w:r w:rsidRPr="00874CA8">
        <w:rPr>
          <w:rFonts w:hint="eastAsia"/>
          <w:b/>
        </w:rPr>
        <w:t>特色功能</w:t>
      </w:r>
      <w:bookmarkEnd w:id="10"/>
      <w:r w:rsidRPr="00874CA8">
        <w:rPr>
          <w:rFonts w:hint="eastAsia"/>
          <w:b/>
        </w:rPr>
        <w:t>（中后期视实际工程完成情况再考虑是否可实现以及保留）：</w:t>
      </w:r>
    </w:p>
    <w:p w:rsidR="00874CA8" w:rsidRDefault="00874CA8" w:rsidP="00874CA8">
      <w:pPr>
        <w:pStyle w:val="a3"/>
        <w:ind w:leftChars="364" w:left="801" w:firstLine="440"/>
      </w:pPr>
      <w:r>
        <w:rPr>
          <w:rFonts w:hint="eastAsia"/>
        </w:rPr>
        <w:t>1</w:t>
      </w:r>
      <w:r>
        <w:rPr>
          <w:rFonts w:hint="eastAsia"/>
        </w:rPr>
        <w:t>：提供个人近来借书历史记录</w:t>
      </w:r>
    </w:p>
    <w:p w:rsidR="00874CA8" w:rsidRDefault="00874CA8" w:rsidP="00874CA8">
      <w:pPr>
        <w:pStyle w:val="a3"/>
        <w:ind w:leftChars="364" w:left="801" w:firstLine="440"/>
      </w:pPr>
      <w:r>
        <w:rPr>
          <w:rFonts w:hint="eastAsia"/>
        </w:rPr>
        <w:t>2</w:t>
      </w:r>
      <w:r>
        <w:rPr>
          <w:rFonts w:hint="eastAsia"/>
        </w:rPr>
        <w:t>：根据历史记录可以推荐类似书</w:t>
      </w:r>
    </w:p>
    <w:p w:rsidR="00874CA8" w:rsidRDefault="00874CA8" w:rsidP="00874CA8">
      <w:pPr>
        <w:pStyle w:val="a3"/>
        <w:ind w:leftChars="364" w:left="801" w:firstLine="440"/>
      </w:pPr>
      <w:r>
        <w:rPr>
          <w:rFonts w:hint="eastAsia"/>
        </w:rPr>
        <w:t>3</w:t>
      </w:r>
      <w:r>
        <w:rPr>
          <w:rFonts w:hint="eastAsia"/>
        </w:rPr>
        <w:t>：图书馆财务管理系统与相关功能（包括赔偿制度）</w:t>
      </w:r>
    </w:p>
    <w:p w:rsidR="00874CA8" w:rsidRDefault="00874CA8" w:rsidP="00874CA8">
      <w:pPr>
        <w:pStyle w:val="a3"/>
        <w:ind w:leftChars="364" w:left="801" w:firstLine="440"/>
      </w:pPr>
      <w:r>
        <w:rPr>
          <w:rFonts w:hint="eastAsia"/>
        </w:rPr>
        <w:lastRenderedPageBreak/>
        <w:t>4</w:t>
      </w:r>
      <w:r>
        <w:rPr>
          <w:rFonts w:hint="eastAsia"/>
        </w:rPr>
        <w:t>：客户端和服务端分开，借书人和图书管理员用的不是一个端，</w:t>
      </w:r>
    </w:p>
    <w:p w:rsidR="00874CA8" w:rsidRDefault="00874CA8" w:rsidP="00874CA8">
      <w:pPr>
        <w:pStyle w:val="a3"/>
        <w:ind w:leftChars="364" w:left="801" w:firstLine="440"/>
      </w:pPr>
      <w:r>
        <w:rPr>
          <w:rFonts w:hint="eastAsia"/>
        </w:rPr>
        <w:t xml:space="preserve">   </w:t>
      </w:r>
      <w:r>
        <w:rPr>
          <w:rFonts w:hint="eastAsia"/>
        </w:rPr>
        <w:t>但是数据都是</w:t>
      </w:r>
      <w:r w:rsidR="00BA6CEF">
        <w:rPr>
          <w:rFonts w:hint="eastAsia"/>
        </w:rPr>
        <w:t>相同</w:t>
      </w:r>
      <w:r>
        <w:rPr>
          <w:rFonts w:hint="eastAsia"/>
        </w:rPr>
        <w:t>文件里的</w:t>
      </w:r>
    </w:p>
    <w:p w:rsidR="00874CA8" w:rsidRDefault="00874CA8" w:rsidP="00874CA8">
      <w:pPr>
        <w:pStyle w:val="a3"/>
        <w:ind w:leftChars="364" w:left="801" w:firstLine="440"/>
      </w:pPr>
      <w:r>
        <w:rPr>
          <w:rFonts w:hint="eastAsia"/>
        </w:rPr>
        <w:t xml:space="preserve">5: </w:t>
      </w:r>
      <w:r>
        <w:rPr>
          <w:rFonts w:hint="eastAsia"/>
        </w:rPr>
        <w:t>一些特殊数据需要用鲜亮的颜色来显示</w:t>
      </w:r>
      <w:r>
        <w:rPr>
          <w:rFonts w:hint="eastAsia"/>
        </w:rPr>
        <w:t xml:space="preserve"> </w:t>
      </w:r>
      <w:r>
        <w:rPr>
          <w:rFonts w:hint="eastAsia"/>
        </w:rPr>
        <w:t>比如库存缺少数字则为红色，</w:t>
      </w:r>
    </w:p>
    <w:p w:rsidR="00874CA8" w:rsidRDefault="00874CA8" w:rsidP="00874CA8">
      <w:pPr>
        <w:pStyle w:val="a3"/>
        <w:ind w:leftChars="364" w:left="801" w:firstLine="440"/>
      </w:pPr>
      <w:r>
        <w:rPr>
          <w:rFonts w:hint="eastAsia"/>
        </w:rPr>
        <w:t xml:space="preserve">   </w:t>
      </w:r>
      <w:r>
        <w:rPr>
          <w:rFonts w:hint="eastAsia"/>
        </w:rPr>
        <w:t>或者库存充足则绿色</w:t>
      </w:r>
      <w:r>
        <w:rPr>
          <w:rFonts w:hint="eastAsia"/>
        </w:rPr>
        <w:t xml:space="preserve"> </w:t>
      </w:r>
    </w:p>
    <w:p w:rsidR="00874CA8" w:rsidRDefault="00874CA8" w:rsidP="00874CA8">
      <w:pPr>
        <w:pStyle w:val="a3"/>
        <w:ind w:leftChars="364" w:left="801" w:firstLine="440"/>
      </w:pPr>
      <w:r>
        <w:rPr>
          <w:rFonts w:hint="eastAsia"/>
        </w:rPr>
        <w:t xml:space="preserve">6: </w:t>
      </w:r>
      <w:r>
        <w:rPr>
          <w:rFonts w:hint="eastAsia"/>
        </w:rPr>
        <w:t>保存本</w:t>
      </w:r>
      <w:r>
        <w:rPr>
          <w:rFonts w:hint="eastAsia"/>
        </w:rPr>
        <w:t>(</w:t>
      </w:r>
      <w:r>
        <w:rPr>
          <w:rFonts w:hint="eastAsia"/>
        </w:rPr>
        <w:t>类似于本校的保存本制度</w:t>
      </w:r>
      <w:r>
        <w:rPr>
          <w:rFonts w:hint="eastAsia"/>
        </w:rPr>
        <w:t>)</w:t>
      </w:r>
    </w:p>
    <w:p w:rsidR="00874CA8" w:rsidRDefault="00874CA8" w:rsidP="00874CA8">
      <w:pPr>
        <w:pStyle w:val="a3"/>
        <w:ind w:leftChars="364" w:left="801" w:firstLine="440"/>
      </w:pPr>
      <w:r>
        <w:rPr>
          <w:rFonts w:hint="eastAsia"/>
        </w:rPr>
        <w:t>7</w:t>
      </w:r>
      <w:r>
        <w:rPr>
          <w:rFonts w:hint="eastAsia"/>
        </w:rPr>
        <w:t>：账户等级（普通用户</w:t>
      </w:r>
      <w:r>
        <w:rPr>
          <w:rFonts w:hint="eastAsia"/>
        </w:rPr>
        <w:t>I</w:t>
      </w:r>
      <w:r>
        <w:rPr>
          <w:rFonts w:hint="eastAsia"/>
        </w:rPr>
        <w:t>，普通用户</w:t>
      </w:r>
      <w:r>
        <w:rPr>
          <w:rFonts w:hint="eastAsia"/>
        </w:rPr>
        <w:t>II</w:t>
      </w:r>
      <w:r>
        <w:rPr>
          <w:rFonts w:hint="eastAsia"/>
        </w:rPr>
        <w:t>，图书管理员，超级管理员）</w:t>
      </w:r>
    </w:p>
    <w:p w:rsidR="00874CA8" w:rsidRDefault="00874CA8" w:rsidP="00874CA8">
      <w:pPr>
        <w:pStyle w:val="a3"/>
        <w:ind w:leftChars="527" w:left="1159" w:firstLineChars="0" w:firstLine="60"/>
      </w:pPr>
      <w:r>
        <w:rPr>
          <w:rFonts w:hint="eastAsia"/>
        </w:rPr>
        <w:t>8</w:t>
      </w:r>
      <w:r>
        <w:rPr>
          <w:rFonts w:hint="eastAsia"/>
        </w:rPr>
        <w:t>：隐藏在账号后的信用评级</w:t>
      </w:r>
      <w:r w:rsidR="00BA6CEF">
        <w:rPr>
          <w:rFonts w:hint="eastAsia"/>
        </w:rPr>
        <w:t>（权限高低影响借书时间和数量）</w:t>
      </w:r>
    </w:p>
    <w:p w:rsidR="00BA6CEF" w:rsidRDefault="00BA6CEF" w:rsidP="00874CA8">
      <w:pPr>
        <w:pStyle w:val="a3"/>
        <w:ind w:leftChars="527" w:left="1159" w:firstLineChars="0" w:firstLine="60"/>
      </w:pPr>
      <w:r>
        <w:rPr>
          <w:rFonts w:hint="eastAsia"/>
        </w:rPr>
        <w:t>9</w:t>
      </w:r>
      <w:r>
        <w:rPr>
          <w:rFonts w:hint="eastAsia"/>
        </w:rPr>
        <w:t>：</w:t>
      </w:r>
      <w:r w:rsidRPr="00BA6CEF">
        <w:rPr>
          <w:rFonts w:hint="eastAsia"/>
        </w:rPr>
        <w:t>图书类型分类。（</w:t>
      </w:r>
      <w:r w:rsidR="00107EB5">
        <w:rPr>
          <w:rFonts w:hint="eastAsia"/>
        </w:rPr>
        <w:t>便于第</w:t>
      </w:r>
      <w:r w:rsidR="00107EB5">
        <w:rPr>
          <w:rFonts w:hint="eastAsia"/>
        </w:rPr>
        <w:t>2</w:t>
      </w:r>
      <w:r w:rsidR="00107EB5">
        <w:rPr>
          <w:rFonts w:hint="eastAsia"/>
        </w:rPr>
        <w:t>条的实现</w:t>
      </w:r>
      <w:r w:rsidRPr="00BA6CEF">
        <w:rPr>
          <w:rFonts w:hint="eastAsia"/>
        </w:rPr>
        <w:t>）</w:t>
      </w:r>
    </w:p>
    <w:p w:rsidR="00107EB5" w:rsidRDefault="00107EB5" w:rsidP="00874CA8">
      <w:pPr>
        <w:pStyle w:val="a3"/>
        <w:ind w:leftChars="527" w:left="1159" w:firstLineChars="0" w:firstLine="60"/>
      </w:pPr>
      <w:r>
        <w:rPr>
          <w:rFonts w:hint="eastAsia"/>
        </w:rPr>
        <w:t>10</w:t>
      </w:r>
      <w:r>
        <w:rPr>
          <w:rFonts w:hint="eastAsia"/>
        </w:rPr>
        <w:t>：</w:t>
      </w:r>
      <w:r w:rsidRPr="00107EB5">
        <w:rPr>
          <w:rFonts w:hint="eastAsia"/>
        </w:rPr>
        <w:t>热门书籍排行榜以及热门书籍推荐（根据借出次数）</w:t>
      </w:r>
    </w:p>
    <w:p w:rsidR="00107EB5" w:rsidRDefault="00107EB5" w:rsidP="00874CA8">
      <w:pPr>
        <w:pStyle w:val="a3"/>
        <w:ind w:leftChars="527" w:left="1159" w:firstLineChars="0" w:firstLine="60"/>
      </w:pPr>
      <w:r>
        <w:rPr>
          <w:rFonts w:hint="eastAsia"/>
        </w:rPr>
        <w:t>11</w:t>
      </w:r>
      <w:r>
        <w:rPr>
          <w:rFonts w:hint="eastAsia"/>
        </w:rPr>
        <w:t>：</w:t>
      </w:r>
      <w:r w:rsidRPr="00107EB5">
        <w:rPr>
          <w:rFonts w:hint="eastAsia"/>
        </w:rPr>
        <w:t>新书推荐（根据书本添加时间）</w:t>
      </w:r>
    </w:p>
    <w:p w:rsidR="00107EB5" w:rsidRDefault="00107EB5" w:rsidP="00874CA8">
      <w:pPr>
        <w:pStyle w:val="a3"/>
        <w:ind w:leftChars="527" w:left="1159" w:firstLineChars="0" w:firstLine="60"/>
      </w:pPr>
      <w:r>
        <w:rPr>
          <w:rFonts w:hint="eastAsia"/>
        </w:rPr>
        <w:t>12</w:t>
      </w:r>
      <w:r>
        <w:rPr>
          <w:rFonts w:hint="eastAsia"/>
        </w:rPr>
        <w:t>：</w:t>
      </w:r>
      <w:r w:rsidRPr="00107EB5">
        <w:rPr>
          <w:rFonts w:hint="eastAsia"/>
        </w:rPr>
        <w:t>评分功能以及评分排行。（类似豆瓣评分）</w:t>
      </w:r>
    </w:p>
    <w:p w:rsidR="00107EB5" w:rsidRDefault="00107EB5" w:rsidP="00874CA8">
      <w:pPr>
        <w:pStyle w:val="a3"/>
        <w:ind w:leftChars="527" w:left="1159" w:firstLineChars="0" w:firstLine="60"/>
      </w:pPr>
      <w:r>
        <w:rPr>
          <w:rFonts w:hint="eastAsia"/>
        </w:rPr>
        <w:t>13</w:t>
      </w:r>
      <w:r>
        <w:rPr>
          <w:rFonts w:hint="eastAsia"/>
        </w:rPr>
        <w:t>：</w:t>
      </w:r>
      <w:r w:rsidRPr="00107EB5">
        <w:rPr>
          <w:rFonts w:hint="eastAsia"/>
        </w:rPr>
        <w:t>收藏</w:t>
      </w:r>
      <w:r>
        <w:rPr>
          <w:rFonts w:hint="eastAsia"/>
        </w:rPr>
        <w:t>书籍</w:t>
      </w:r>
      <w:r w:rsidRPr="00107EB5">
        <w:rPr>
          <w:rFonts w:hint="eastAsia"/>
        </w:rPr>
        <w:t>功能。</w:t>
      </w:r>
    </w:p>
    <w:p w:rsidR="00107EB5" w:rsidRDefault="00107EB5" w:rsidP="00874CA8">
      <w:pPr>
        <w:pStyle w:val="a3"/>
        <w:ind w:leftChars="527" w:left="1159" w:firstLineChars="0" w:firstLine="60"/>
      </w:pPr>
      <w:r>
        <w:rPr>
          <w:rFonts w:hint="eastAsia"/>
        </w:rPr>
        <w:t>14</w:t>
      </w:r>
      <w:r>
        <w:rPr>
          <w:rFonts w:hint="eastAsia"/>
        </w:rPr>
        <w:t>：</w:t>
      </w:r>
      <w:r w:rsidRPr="00107EB5">
        <w:rPr>
          <w:rFonts w:hint="eastAsia"/>
        </w:rPr>
        <w:t>书籍名称首字母索引。</w:t>
      </w:r>
    </w:p>
    <w:p w:rsidR="00972F88" w:rsidRDefault="00972F88" w:rsidP="00DD3679">
      <w:pPr>
        <w:spacing w:line="220" w:lineRule="atLeast"/>
        <w:ind w:left="720" w:firstLine="720"/>
      </w:pPr>
    </w:p>
    <w:p w:rsidR="00DD3679" w:rsidRPr="00874CA8" w:rsidRDefault="00DD3679" w:rsidP="00DD3679">
      <w:pPr>
        <w:spacing w:line="220" w:lineRule="atLeast"/>
        <w:ind w:firstLine="720"/>
        <w:rPr>
          <w:b/>
          <w:sz w:val="24"/>
          <w:szCs w:val="24"/>
        </w:rPr>
      </w:pPr>
      <w:r w:rsidRPr="00874CA8">
        <w:rPr>
          <w:rFonts w:hint="eastAsia"/>
          <w:b/>
          <w:sz w:val="24"/>
          <w:szCs w:val="24"/>
        </w:rPr>
        <w:t xml:space="preserve">1.3.4 </w:t>
      </w:r>
      <w:r w:rsidRPr="00874CA8">
        <w:rPr>
          <w:rFonts w:hint="eastAsia"/>
          <w:b/>
          <w:sz w:val="24"/>
          <w:szCs w:val="24"/>
        </w:rPr>
        <w:t>技术约束</w:t>
      </w:r>
    </w:p>
    <w:p w:rsidR="00960572" w:rsidRDefault="00972F88" w:rsidP="00960572">
      <w:pPr>
        <w:ind w:firstLine="360"/>
      </w:pPr>
      <w:r>
        <w:rPr>
          <w:rFonts w:hint="eastAsia"/>
        </w:rPr>
        <w:tab/>
      </w:r>
      <w:r w:rsidR="00960572">
        <w:rPr>
          <w:rFonts w:hint="eastAsia"/>
        </w:rPr>
        <w:t>条件：</w:t>
      </w:r>
      <w:r w:rsidR="00960572">
        <w:rPr>
          <w:rFonts w:hint="eastAsia"/>
        </w:rPr>
        <w:t>c/c++</w:t>
      </w:r>
      <w:r w:rsidR="00960572">
        <w:rPr>
          <w:rFonts w:hint="eastAsia"/>
        </w:rPr>
        <w:t>、使用二进制文件读写实现数据读写</w:t>
      </w:r>
    </w:p>
    <w:p w:rsidR="00960572" w:rsidRDefault="00960572" w:rsidP="00960572">
      <w:pPr>
        <w:ind w:firstLineChars="300" w:firstLine="660"/>
      </w:pPr>
      <w:r>
        <w:rPr>
          <w:rFonts w:hint="eastAsia"/>
        </w:rPr>
        <w:t>限制：硬件内存大小、</w:t>
      </w:r>
      <w:r w:rsidR="00672545">
        <w:rPr>
          <w:rFonts w:hint="eastAsia"/>
        </w:rPr>
        <w:t>大数据量的搜索时间、</w:t>
      </w:r>
      <w:r>
        <w:rPr>
          <w:rFonts w:hint="eastAsia"/>
        </w:rPr>
        <w:t>时间安排</w:t>
      </w:r>
    </w:p>
    <w:p w:rsidR="00972F88" w:rsidRDefault="00972F88" w:rsidP="00DD3679">
      <w:pPr>
        <w:spacing w:line="220" w:lineRule="atLeast"/>
        <w:ind w:firstLine="720"/>
      </w:pPr>
    </w:p>
    <w:p w:rsidR="00DD3679" w:rsidRPr="00826EAF" w:rsidRDefault="00DD3679" w:rsidP="00DD3679">
      <w:pPr>
        <w:spacing w:line="220" w:lineRule="atLeast"/>
        <w:rPr>
          <w:b/>
          <w:sz w:val="40"/>
          <w:szCs w:val="40"/>
        </w:rPr>
      </w:pPr>
      <w:r w:rsidRPr="00826EAF">
        <w:rPr>
          <w:rFonts w:hint="eastAsia"/>
          <w:b/>
          <w:sz w:val="40"/>
          <w:szCs w:val="40"/>
        </w:rPr>
        <w:t>第二章</w:t>
      </w:r>
      <w:r w:rsidRPr="00826EAF">
        <w:rPr>
          <w:rFonts w:hint="eastAsia"/>
          <w:b/>
          <w:sz w:val="40"/>
          <w:szCs w:val="40"/>
        </w:rPr>
        <w:t xml:space="preserve"> </w:t>
      </w:r>
      <w:bookmarkStart w:id="11" w:name="项目估算"/>
      <w:r w:rsidRPr="00826EAF">
        <w:rPr>
          <w:rFonts w:hint="eastAsia"/>
          <w:b/>
          <w:sz w:val="40"/>
          <w:szCs w:val="40"/>
        </w:rPr>
        <w:t>项目估算</w:t>
      </w:r>
      <w:bookmarkEnd w:id="11"/>
    </w:p>
    <w:p w:rsidR="00DD3679" w:rsidRPr="00672545" w:rsidRDefault="00DD3679" w:rsidP="00672545">
      <w:pPr>
        <w:ind w:firstLineChars="190" w:firstLine="418"/>
        <w:rPr>
          <w:b/>
        </w:rPr>
      </w:pPr>
      <w:r>
        <w:rPr>
          <w:rFonts w:hint="eastAsia"/>
        </w:rPr>
        <w:tab/>
      </w:r>
      <w:r w:rsidRPr="00826EAF">
        <w:rPr>
          <w:rFonts w:hint="eastAsia"/>
          <w:b/>
          <w:sz w:val="30"/>
          <w:szCs w:val="30"/>
        </w:rPr>
        <w:t>2.1</w:t>
      </w:r>
      <w:bookmarkStart w:id="12" w:name="数据结构和接口问题"/>
      <w:r w:rsidR="00672545" w:rsidRPr="00672545">
        <w:rPr>
          <w:rFonts w:hint="eastAsia"/>
          <w:b/>
          <w:sz w:val="30"/>
          <w:szCs w:val="30"/>
        </w:rPr>
        <w:t>数据结构</w:t>
      </w:r>
      <w:r w:rsidR="00672545" w:rsidRPr="00672545">
        <w:rPr>
          <w:rFonts w:hint="eastAsia"/>
          <w:b/>
          <w:sz w:val="30"/>
          <w:szCs w:val="30"/>
        </w:rPr>
        <w:t>&amp;</w:t>
      </w:r>
      <w:r w:rsidR="00672545" w:rsidRPr="00672545">
        <w:rPr>
          <w:rFonts w:hint="eastAsia"/>
          <w:b/>
          <w:sz w:val="30"/>
          <w:szCs w:val="30"/>
        </w:rPr>
        <w:t>接口问题</w:t>
      </w:r>
      <w:bookmarkEnd w:id="12"/>
      <w:r w:rsidR="00672545" w:rsidRPr="00672545">
        <w:rPr>
          <w:rFonts w:hint="eastAsia"/>
          <w:b/>
          <w:sz w:val="30"/>
          <w:szCs w:val="30"/>
        </w:rPr>
        <w:t>：</w:t>
      </w:r>
    </w:p>
    <w:p w:rsidR="002E35B7" w:rsidRPr="005D2E1B" w:rsidRDefault="002E35B7" w:rsidP="00D91114">
      <w:pPr>
        <w:spacing w:line="220" w:lineRule="atLeast"/>
        <w:ind w:leftChars="300" w:left="660"/>
        <w:rPr>
          <w:b/>
          <w:color w:val="002060"/>
          <w:sz w:val="28"/>
          <w:szCs w:val="28"/>
        </w:rPr>
      </w:pPr>
      <w:bookmarkStart w:id="13" w:name="BookManagementIOHeader"/>
      <w:bookmarkStart w:id="14" w:name="第一阶段第一部分"/>
      <w:bookmarkEnd w:id="13"/>
      <w:r w:rsidRPr="005D2E1B">
        <w:rPr>
          <w:rFonts w:hint="eastAsia"/>
          <w:b/>
          <w:color w:val="002060"/>
          <w:sz w:val="28"/>
          <w:szCs w:val="28"/>
        </w:rPr>
        <w:t>第一阶段第一部分</w:t>
      </w:r>
    </w:p>
    <w:bookmarkEnd w:id="14"/>
    <w:p w:rsidR="005F70B8" w:rsidRDefault="000C7C86" w:rsidP="00D91114">
      <w:pPr>
        <w:spacing w:line="220" w:lineRule="atLeast"/>
        <w:ind w:leftChars="300" w:left="660"/>
        <w:rPr>
          <w:b/>
          <w:color w:val="FF0000"/>
        </w:rPr>
      </w:pPr>
      <w:r w:rsidRPr="000C7C86">
        <w:rPr>
          <w:rFonts w:hint="eastAsia"/>
          <w:b/>
          <w:color w:val="FF0000"/>
        </w:rPr>
        <w:t>BookManagementIOHeader.h</w:t>
      </w:r>
      <w:r w:rsidRPr="000C7C86">
        <w:rPr>
          <w:rFonts w:hint="eastAsia"/>
          <w:b/>
          <w:color w:val="FF0000"/>
        </w:rPr>
        <w:t>：</w:t>
      </w:r>
    </w:p>
    <w:p w:rsidR="00EF485A" w:rsidRPr="00EF485A" w:rsidRDefault="00EF485A" w:rsidP="00EF485A">
      <w:pPr>
        <w:spacing w:line="220" w:lineRule="atLeast"/>
        <w:ind w:firstLine="660"/>
        <w:rPr>
          <w:b/>
        </w:rPr>
      </w:pPr>
      <w:r>
        <w:rPr>
          <w:rFonts w:hint="eastAsia"/>
          <w:b/>
          <w:color w:val="FF0000"/>
        </w:rPr>
        <w:t>（丛爽）</w:t>
      </w:r>
    </w:p>
    <w:p w:rsidR="00DD76E5" w:rsidRPr="00DD76E5" w:rsidRDefault="00DD76E5" w:rsidP="00DD76E5">
      <w:pPr>
        <w:spacing w:line="220" w:lineRule="atLeast"/>
        <w:ind w:leftChars="300" w:left="660"/>
        <w:rPr>
          <w:b/>
          <w:color w:val="0070C0"/>
        </w:rPr>
      </w:pPr>
      <w:r w:rsidRPr="00DD76E5">
        <w:rPr>
          <w:b/>
          <w:color w:val="0070C0"/>
        </w:rPr>
        <w:t>typedef struct{</w:t>
      </w:r>
    </w:p>
    <w:p w:rsidR="00DD76E5" w:rsidRPr="00DD76E5" w:rsidRDefault="00DD76E5" w:rsidP="00DD76E5">
      <w:pPr>
        <w:spacing w:line="220" w:lineRule="atLeast"/>
        <w:ind w:leftChars="300" w:left="660"/>
        <w:rPr>
          <w:b/>
          <w:color w:val="0070C0"/>
        </w:rPr>
      </w:pPr>
      <w:r w:rsidRPr="00DD76E5">
        <w:rPr>
          <w:b/>
          <w:color w:val="0070C0"/>
        </w:rPr>
        <w:lastRenderedPageBreak/>
        <w:tab/>
        <w:t>unsigned int bookId;//identify number for books</w:t>
      </w:r>
    </w:p>
    <w:p w:rsidR="00DD76E5" w:rsidRPr="00DD76E5" w:rsidRDefault="00DD76E5" w:rsidP="00DD76E5">
      <w:pPr>
        <w:spacing w:line="220" w:lineRule="atLeast"/>
        <w:ind w:leftChars="300" w:left="660"/>
        <w:rPr>
          <w:b/>
          <w:color w:val="0070C0"/>
        </w:rPr>
      </w:pPr>
      <w:r w:rsidRPr="00DD76E5">
        <w:rPr>
          <w:b/>
          <w:color w:val="0070C0"/>
        </w:rPr>
        <w:tab/>
        <w:t>unsigned int peopleId;//indentify number for readers</w:t>
      </w:r>
    </w:p>
    <w:p w:rsidR="008F0C22" w:rsidRDefault="00DD76E5" w:rsidP="00DD76E5">
      <w:pPr>
        <w:spacing w:line="220" w:lineRule="atLeast"/>
        <w:ind w:leftChars="300" w:left="660"/>
        <w:rPr>
          <w:b/>
          <w:color w:val="0070C0"/>
        </w:rPr>
      </w:pPr>
      <w:r w:rsidRPr="00DD76E5">
        <w:rPr>
          <w:rFonts w:hint="eastAsia"/>
          <w:b/>
          <w:color w:val="0070C0"/>
        </w:rPr>
        <w:tab/>
        <w:t>int bookClass;//</w:t>
      </w:r>
      <w:r w:rsidR="008F0C22" w:rsidRPr="008F0C22">
        <w:rPr>
          <w:rFonts w:hint="eastAsia"/>
        </w:rPr>
        <w:t xml:space="preserve"> </w:t>
      </w:r>
      <w:r w:rsidR="008F0C22" w:rsidRPr="008F0C22">
        <w:rPr>
          <w:rFonts w:hint="eastAsia"/>
          <w:b/>
          <w:color w:val="0070C0"/>
        </w:rPr>
        <w:t>bookClass</w:t>
      </w:r>
      <w:r w:rsidR="008F0C22" w:rsidRPr="008F0C22">
        <w:rPr>
          <w:rFonts w:hint="eastAsia"/>
          <w:b/>
          <w:color w:val="0070C0"/>
        </w:rPr>
        <w:t>为</w:t>
      </w:r>
      <w:r w:rsidR="008F0C22" w:rsidRPr="008F0C22">
        <w:rPr>
          <w:rFonts w:hint="eastAsia"/>
          <w:b/>
          <w:color w:val="0070C0"/>
        </w:rPr>
        <w:t>1-22</w:t>
      </w:r>
      <w:r w:rsidR="008F0C22" w:rsidRPr="008F0C22">
        <w:rPr>
          <w:rFonts w:hint="eastAsia"/>
          <w:b/>
          <w:color w:val="0070C0"/>
        </w:rPr>
        <w:t>，分别对应</w:t>
      </w:r>
      <w:r w:rsidR="008F0C22" w:rsidRPr="008F0C22">
        <w:rPr>
          <w:rFonts w:hint="eastAsia"/>
          <w:b/>
          <w:color w:val="0070C0"/>
        </w:rPr>
        <w:t>22</w:t>
      </w:r>
      <w:r w:rsidR="008F0C22" w:rsidRPr="008F0C22">
        <w:rPr>
          <w:rFonts w:hint="eastAsia"/>
          <w:b/>
          <w:color w:val="0070C0"/>
        </w:rPr>
        <w:t>个分类</w:t>
      </w:r>
      <w:r w:rsidRPr="00DD76E5">
        <w:rPr>
          <w:rFonts w:hint="eastAsia"/>
          <w:b/>
          <w:color w:val="0070C0"/>
        </w:rPr>
        <w:tab/>
      </w:r>
    </w:p>
    <w:p w:rsidR="00DD76E5" w:rsidRPr="00DD76E5" w:rsidRDefault="00DD76E5" w:rsidP="008F0C22">
      <w:pPr>
        <w:spacing w:line="220" w:lineRule="atLeast"/>
        <w:ind w:leftChars="300" w:left="660" w:firstLineChars="50" w:firstLine="110"/>
        <w:rPr>
          <w:b/>
          <w:color w:val="0070C0"/>
        </w:rPr>
      </w:pPr>
      <w:r w:rsidRPr="00DD76E5">
        <w:rPr>
          <w:rFonts w:hint="eastAsia"/>
          <w:b/>
          <w:color w:val="0070C0"/>
        </w:rPr>
        <w:t>float price;//</w:t>
      </w:r>
      <w:r w:rsidRPr="00DD76E5">
        <w:rPr>
          <w:rFonts w:hint="eastAsia"/>
          <w:b/>
          <w:color w:val="0070C0"/>
        </w:rPr>
        <w:t>价格</w:t>
      </w:r>
    </w:p>
    <w:p w:rsidR="00DD76E5" w:rsidRPr="00DD76E5" w:rsidRDefault="00DD76E5" w:rsidP="00DD76E5">
      <w:pPr>
        <w:spacing w:line="220" w:lineRule="atLeast"/>
        <w:ind w:leftChars="300" w:left="660"/>
        <w:rPr>
          <w:b/>
          <w:color w:val="0070C0"/>
        </w:rPr>
      </w:pPr>
      <w:r w:rsidRPr="00DD76E5">
        <w:rPr>
          <w:rFonts w:hint="eastAsia"/>
          <w:b/>
          <w:color w:val="0070C0"/>
        </w:rPr>
        <w:tab/>
        <w:t>char bookName[45];//</w:t>
      </w:r>
      <w:r w:rsidRPr="00DD76E5">
        <w:rPr>
          <w:rFonts w:hint="eastAsia"/>
          <w:b/>
          <w:color w:val="0070C0"/>
        </w:rPr>
        <w:t>书名</w:t>
      </w:r>
      <w:r w:rsidRPr="00DD76E5">
        <w:rPr>
          <w:rFonts w:hint="eastAsia"/>
          <w:b/>
          <w:color w:val="0070C0"/>
        </w:rPr>
        <w:t>,</w:t>
      </w:r>
      <w:r w:rsidRPr="00DD76E5">
        <w:rPr>
          <w:rFonts w:hint="eastAsia"/>
          <w:b/>
          <w:color w:val="0070C0"/>
        </w:rPr>
        <w:t>最大</w:t>
      </w:r>
      <w:r w:rsidRPr="00DD76E5">
        <w:rPr>
          <w:rFonts w:hint="eastAsia"/>
          <w:b/>
          <w:color w:val="0070C0"/>
        </w:rPr>
        <w:t>44</w:t>
      </w:r>
      <w:r w:rsidRPr="00DD76E5">
        <w:rPr>
          <w:rFonts w:hint="eastAsia"/>
          <w:b/>
          <w:color w:val="0070C0"/>
        </w:rPr>
        <w:t>个字节，</w:t>
      </w:r>
      <w:r w:rsidRPr="00DD76E5">
        <w:rPr>
          <w:rFonts w:hint="eastAsia"/>
          <w:b/>
          <w:color w:val="0070C0"/>
        </w:rPr>
        <w:t>22</w:t>
      </w:r>
      <w:r w:rsidRPr="00DD76E5">
        <w:rPr>
          <w:rFonts w:hint="eastAsia"/>
          <w:b/>
          <w:color w:val="0070C0"/>
        </w:rPr>
        <w:t>个汉字</w:t>
      </w:r>
    </w:p>
    <w:p w:rsidR="00DD76E5" w:rsidRPr="00DD76E5" w:rsidRDefault="00DD76E5" w:rsidP="00DD76E5">
      <w:pPr>
        <w:spacing w:line="220" w:lineRule="atLeast"/>
        <w:ind w:leftChars="300" w:left="660"/>
        <w:rPr>
          <w:b/>
          <w:color w:val="0070C0"/>
        </w:rPr>
      </w:pPr>
      <w:r w:rsidRPr="00DD76E5">
        <w:rPr>
          <w:rFonts w:hint="eastAsia"/>
          <w:b/>
          <w:color w:val="0070C0"/>
        </w:rPr>
        <w:tab/>
        <w:t>char publisher[25];//</w:t>
      </w:r>
      <w:r w:rsidRPr="00DD76E5">
        <w:rPr>
          <w:rFonts w:hint="eastAsia"/>
          <w:b/>
          <w:color w:val="0070C0"/>
        </w:rPr>
        <w:t>出版社</w:t>
      </w:r>
      <w:r w:rsidRPr="00DD76E5">
        <w:rPr>
          <w:rFonts w:hint="eastAsia"/>
          <w:b/>
          <w:color w:val="0070C0"/>
        </w:rPr>
        <w:t>,24</w:t>
      </w:r>
      <w:r w:rsidRPr="00DD76E5">
        <w:rPr>
          <w:rFonts w:hint="eastAsia"/>
          <w:b/>
          <w:color w:val="0070C0"/>
        </w:rPr>
        <w:t>个字节，</w:t>
      </w:r>
      <w:r w:rsidRPr="00DD76E5">
        <w:rPr>
          <w:rFonts w:hint="eastAsia"/>
          <w:b/>
          <w:color w:val="0070C0"/>
        </w:rPr>
        <w:t>12</w:t>
      </w:r>
      <w:r w:rsidRPr="00DD76E5">
        <w:rPr>
          <w:rFonts w:hint="eastAsia"/>
          <w:b/>
          <w:color w:val="0070C0"/>
        </w:rPr>
        <w:t>个汉字</w:t>
      </w:r>
    </w:p>
    <w:p w:rsidR="00DD76E5" w:rsidRPr="00DD76E5" w:rsidRDefault="00DD76E5" w:rsidP="00DD76E5">
      <w:pPr>
        <w:spacing w:line="220" w:lineRule="atLeast"/>
        <w:ind w:leftChars="300" w:left="660"/>
        <w:rPr>
          <w:b/>
          <w:color w:val="0070C0"/>
        </w:rPr>
      </w:pPr>
      <w:r w:rsidRPr="00DD76E5">
        <w:rPr>
          <w:rFonts w:hint="eastAsia"/>
          <w:b/>
          <w:color w:val="0070C0"/>
        </w:rPr>
        <w:tab/>
        <w:t>char author[25];//</w:t>
      </w:r>
      <w:r w:rsidRPr="00DD76E5">
        <w:rPr>
          <w:rFonts w:hint="eastAsia"/>
          <w:b/>
          <w:color w:val="0070C0"/>
        </w:rPr>
        <w:t>作者，</w:t>
      </w:r>
      <w:r w:rsidRPr="00DD76E5">
        <w:rPr>
          <w:rFonts w:hint="eastAsia"/>
          <w:b/>
          <w:color w:val="0070C0"/>
        </w:rPr>
        <w:t>24</w:t>
      </w:r>
      <w:r w:rsidRPr="00DD76E5">
        <w:rPr>
          <w:rFonts w:hint="eastAsia"/>
          <w:b/>
          <w:color w:val="0070C0"/>
        </w:rPr>
        <w:t>个字节，</w:t>
      </w:r>
      <w:r w:rsidRPr="00DD76E5">
        <w:rPr>
          <w:rFonts w:hint="eastAsia"/>
          <w:b/>
          <w:color w:val="0070C0"/>
        </w:rPr>
        <w:t>12</w:t>
      </w:r>
      <w:r w:rsidRPr="00DD76E5">
        <w:rPr>
          <w:rFonts w:hint="eastAsia"/>
          <w:b/>
          <w:color w:val="0070C0"/>
        </w:rPr>
        <w:t>个汉字</w:t>
      </w:r>
    </w:p>
    <w:p w:rsidR="00DD76E5" w:rsidRPr="00DD76E5" w:rsidRDefault="00DD76E5" w:rsidP="00DD76E5">
      <w:pPr>
        <w:spacing w:line="220" w:lineRule="atLeast"/>
        <w:ind w:leftChars="300" w:left="660"/>
        <w:rPr>
          <w:b/>
          <w:color w:val="0070C0"/>
        </w:rPr>
      </w:pPr>
      <w:r w:rsidRPr="00DD76E5">
        <w:rPr>
          <w:rFonts w:hint="eastAsia"/>
          <w:b/>
          <w:color w:val="0070C0"/>
        </w:rPr>
        <w:tab/>
        <w:t>char publishDate[5];//</w:t>
      </w:r>
      <w:r w:rsidRPr="00DD76E5">
        <w:rPr>
          <w:rFonts w:hint="eastAsia"/>
          <w:b/>
          <w:color w:val="0070C0"/>
        </w:rPr>
        <w:t>出版年份，</w:t>
      </w:r>
      <w:r w:rsidRPr="00DD76E5">
        <w:rPr>
          <w:rFonts w:hint="eastAsia"/>
          <w:b/>
          <w:color w:val="0070C0"/>
        </w:rPr>
        <w:t>4</w:t>
      </w:r>
      <w:r w:rsidRPr="00DD76E5">
        <w:rPr>
          <w:rFonts w:hint="eastAsia"/>
          <w:b/>
          <w:color w:val="0070C0"/>
        </w:rPr>
        <w:t>个字节，只有年份，例如</w:t>
      </w:r>
      <w:r w:rsidRPr="00DD76E5">
        <w:rPr>
          <w:rFonts w:hint="eastAsia"/>
          <w:b/>
          <w:color w:val="0070C0"/>
        </w:rPr>
        <w:t>2009</w:t>
      </w:r>
    </w:p>
    <w:p w:rsidR="00DD76E5" w:rsidRPr="00DD76E5" w:rsidRDefault="00DD76E5" w:rsidP="00DD76E5">
      <w:pPr>
        <w:spacing w:line="220" w:lineRule="atLeast"/>
        <w:ind w:leftChars="300" w:left="660"/>
        <w:rPr>
          <w:b/>
          <w:color w:val="0070C0"/>
        </w:rPr>
      </w:pPr>
      <w:r w:rsidRPr="00DD76E5">
        <w:rPr>
          <w:b/>
          <w:color w:val="0070C0"/>
        </w:rPr>
        <w:tab/>
        <w:t>char borrowTime[11];//time of lending the book,year xxxx month xx date xx hour xx</w:t>
      </w:r>
    </w:p>
    <w:p w:rsidR="00DD76E5" w:rsidRPr="00DD76E5" w:rsidRDefault="00DD76E5" w:rsidP="00DD76E5">
      <w:pPr>
        <w:spacing w:line="220" w:lineRule="atLeast"/>
        <w:ind w:leftChars="300" w:left="660"/>
        <w:rPr>
          <w:b/>
          <w:color w:val="0070C0"/>
        </w:rPr>
      </w:pPr>
      <w:r w:rsidRPr="00DD76E5">
        <w:rPr>
          <w:rFonts w:hint="eastAsia"/>
          <w:b/>
          <w:color w:val="0070C0"/>
        </w:rPr>
        <w:tab/>
        <w:t>char borrowFlag;//</w:t>
      </w:r>
      <w:r w:rsidRPr="00DD76E5">
        <w:rPr>
          <w:rFonts w:hint="eastAsia"/>
          <w:b/>
          <w:color w:val="0070C0"/>
        </w:rPr>
        <w:t>借出标志位</w:t>
      </w:r>
    </w:p>
    <w:p w:rsidR="00DD76E5" w:rsidRPr="00DD76E5" w:rsidRDefault="00DD76E5" w:rsidP="00DD76E5">
      <w:pPr>
        <w:spacing w:line="220" w:lineRule="atLeast"/>
        <w:ind w:leftChars="300" w:left="660"/>
        <w:rPr>
          <w:b/>
          <w:color w:val="0070C0"/>
        </w:rPr>
      </w:pPr>
      <w:r w:rsidRPr="00DD76E5">
        <w:rPr>
          <w:rFonts w:hint="eastAsia"/>
          <w:b/>
          <w:color w:val="0070C0"/>
        </w:rPr>
        <w:tab/>
        <w:t>char isReservedFlag;//</w:t>
      </w:r>
      <w:r w:rsidRPr="00DD76E5">
        <w:rPr>
          <w:rFonts w:hint="eastAsia"/>
          <w:b/>
          <w:color w:val="0070C0"/>
        </w:rPr>
        <w:t>预定标志位</w:t>
      </w:r>
    </w:p>
    <w:p w:rsidR="00DD76E5" w:rsidRPr="00DD76E5" w:rsidRDefault="00DD76E5" w:rsidP="00DD76E5">
      <w:pPr>
        <w:spacing w:line="220" w:lineRule="atLeast"/>
        <w:ind w:leftChars="300" w:left="660"/>
        <w:rPr>
          <w:b/>
          <w:color w:val="0070C0"/>
        </w:rPr>
      </w:pPr>
      <w:r w:rsidRPr="00DD76E5">
        <w:rPr>
          <w:rFonts w:hint="eastAsia"/>
          <w:b/>
          <w:color w:val="0070C0"/>
        </w:rPr>
        <w:tab/>
        <w:t>char isPreservedFlag;//</w:t>
      </w:r>
      <w:r w:rsidRPr="00DD76E5">
        <w:rPr>
          <w:rFonts w:hint="eastAsia"/>
          <w:b/>
          <w:color w:val="0070C0"/>
        </w:rPr>
        <w:t>保存本标志位</w:t>
      </w:r>
    </w:p>
    <w:p w:rsidR="00DD76E5" w:rsidRPr="00DD76E5" w:rsidRDefault="00DD76E5" w:rsidP="00DD76E5">
      <w:pPr>
        <w:spacing w:line="220" w:lineRule="atLeast"/>
        <w:ind w:leftChars="300" w:left="660"/>
        <w:rPr>
          <w:b/>
          <w:color w:val="0070C0"/>
        </w:rPr>
      </w:pPr>
      <w:r w:rsidRPr="00DD76E5">
        <w:rPr>
          <w:rFonts w:hint="eastAsia"/>
          <w:b/>
          <w:color w:val="0070C0"/>
        </w:rPr>
        <w:tab/>
        <w:t>char isLated;//</w:t>
      </w:r>
      <w:r w:rsidRPr="00DD76E5">
        <w:rPr>
          <w:rFonts w:hint="eastAsia"/>
          <w:b/>
          <w:color w:val="0070C0"/>
        </w:rPr>
        <w:t>是否逾期</w:t>
      </w:r>
    </w:p>
    <w:p w:rsidR="00DD76E5" w:rsidRPr="00DD76E5" w:rsidRDefault="00DD76E5" w:rsidP="00DD76E5">
      <w:pPr>
        <w:spacing w:line="220" w:lineRule="atLeast"/>
        <w:ind w:leftChars="300" w:left="660"/>
        <w:rPr>
          <w:b/>
          <w:color w:val="0070C0"/>
        </w:rPr>
      </w:pPr>
      <w:r w:rsidRPr="00DD76E5">
        <w:rPr>
          <w:b/>
          <w:color w:val="0070C0"/>
        </w:rPr>
        <w:tab/>
        <w:t>char isDeleted;//whether the record is delated(false as default)</w:t>
      </w:r>
    </w:p>
    <w:p w:rsidR="00DD76E5" w:rsidRPr="00DD76E5" w:rsidRDefault="00DD76E5" w:rsidP="00DD76E5">
      <w:pPr>
        <w:spacing w:line="220" w:lineRule="atLeast"/>
        <w:ind w:leftChars="300" w:left="660"/>
        <w:rPr>
          <w:b/>
          <w:color w:val="0070C0"/>
        </w:rPr>
      </w:pPr>
      <w:r w:rsidRPr="00DD76E5">
        <w:rPr>
          <w:rFonts w:hint="eastAsia"/>
          <w:b/>
          <w:color w:val="0070C0"/>
        </w:rPr>
        <w:tab/>
        <w:t>char isRealDeleted;//</w:t>
      </w:r>
      <w:r w:rsidRPr="00DD76E5">
        <w:rPr>
          <w:rFonts w:hint="eastAsia"/>
          <w:b/>
          <w:color w:val="0070C0"/>
        </w:rPr>
        <w:t>是否真正删除</w:t>
      </w:r>
    </w:p>
    <w:p w:rsidR="00CD15C7" w:rsidRDefault="00DD76E5" w:rsidP="00DD76E5">
      <w:pPr>
        <w:spacing w:line="220" w:lineRule="atLeast"/>
        <w:ind w:leftChars="300" w:left="660"/>
        <w:rPr>
          <w:b/>
          <w:color w:val="0070C0"/>
        </w:rPr>
      </w:pPr>
      <w:r w:rsidRPr="00DD76E5">
        <w:rPr>
          <w:b/>
          <w:color w:val="0070C0"/>
        </w:rPr>
        <w:t>}</w:t>
      </w:r>
      <w:r w:rsidR="0007669C" w:rsidRPr="00A505F0">
        <w:rPr>
          <w:b/>
          <w:color w:val="000000" w:themeColor="text1"/>
        </w:rPr>
        <w:t>book</w:t>
      </w:r>
      <w:r w:rsidR="0007669C" w:rsidRPr="0007669C">
        <w:rPr>
          <w:b/>
          <w:color w:val="0070C0"/>
        </w:rPr>
        <w:t>;</w:t>
      </w:r>
    </w:p>
    <w:p w:rsidR="00CD15C7" w:rsidRPr="00CD15C7" w:rsidRDefault="00CD15C7" w:rsidP="00CD15C7">
      <w:pPr>
        <w:spacing w:line="220" w:lineRule="atLeast"/>
        <w:ind w:leftChars="300" w:left="660"/>
        <w:rPr>
          <w:b/>
          <w:color w:val="0070C0"/>
        </w:rPr>
      </w:pPr>
    </w:p>
    <w:p w:rsidR="00DD76E5" w:rsidRPr="00DD76E5" w:rsidRDefault="00DD76E5" w:rsidP="00DD76E5">
      <w:pPr>
        <w:spacing w:line="220" w:lineRule="atLeast"/>
        <w:ind w:leftChars="300" w:left="660"/>
        <w:rPr>
          <w:b/>
          <w:color w:val="0070C0"/>
        </w:rPr>
      </w:pPr>
      <w:r w:rsidRPr="00DD76E5">
        <w:rPr>
          <w:b/>
          <w:color w:val="0070C0"/>
        </w:rPr>
        <w:t>typedef struct{</w:t>
      </w:r>
    </w:p>
    <w:p w:rsidR="00DD76E5" w:rsidRPr="00DD76E5" w:rsidRDefault="00DD76E5" w:rsidP="00DD76E5">
      <w:pPr>
        <w:spacing w:line="220" w:lineRule="atLeast"/>
        <w:ind w:leftChars="300" w:left="660"/>
        <w:rPr>
          <w:b/>
          <w:color w:val="0070C0"/>
        </w:rPr>
      </w:pPr>
      <w:r w:rsidRPr="00DD76E5">
        <w:rPr>
          <w:rFonts w:hint="eastAsia"/>
          <w:b/>
          <w:color w:val="0070C0"/>
        </w:rPr>
        <w:tab/>
        <w:t>unsigned int peopleId;//</w:t>
      </w:r>
      <w:r w:rsidRPr="00DD76E5">
        <w:rPr>
          <w:rFonts w:hint="eastAsia"/>
          <w:b/>
          <w:color w:val="0070C0"/>
        </w:rPr>
        <w:t>借书人编号</w:t>
      </w:r>
    </w:p>
    <w:p w:rsidR="00DD76E5" w:rsidRPr="00DD76E5" w:rsidRDefault="00DD76E5" w:rsidP="00DD76E5">
      <w:pPr>
        <w:spacing w:line="220" w:lineRule="atLeast"/>
        <w:ind w:leftChars="300" w:left="660"/>
        <w:rPr>
          <w:b/>
          <w:color w:val="0070C0"/>
        </w:rPr>
      </w:pPr>
      <w:r w:rsidRPr="00DD76E5">
        <w:rPr>
          <w:rFonts w:hint="eastAsia"/>
          <w:b/>
          <w:color w:val="0070C0"/>
        </w:rPr>
        <w:tab/>
        <w:t>unsigned int[10] recentBorrowId;//</w:t>
      </w:r>
      <w:r w:rsidRPr="00DD76E5">
        <w:rPr>
          <w:rFonts w:hint="eastAsia"/>
          <w:b/>
          <w:color w:val="0070C0"/>
        </w:rPr>
        <w:t>最近借阅书籍编号</w:t>
      </w:r>
    </w:p>
    <w:p w:rsidR="00DD76E5" w:rsidRPr="00DD76E5" w:rsidRDefault="00DD76E5" w:rsidP="00DD76E5">
      <w:pPr>
        <w:spacing w:line="220" w:lineRule="atLeast"/>
        <w:ind w:leftChars="300" w:left="660"/>
        <w:rPr>
          <w:b/>
          <w:color w:val="0070C0"/>
        </w:rPr>
      </w:pPr>
      <w:r w:rsidRPr="00DD76E5">
        <w:rPr>
          <w:rFonts w:hint="eastAsia"/>
          <w:b/>
          <w:color w:val="0070C0"/>
        </w:rPr>
        <w:tab/>
        <w:t>unsigned int[5] booksBorrowed;//</w:t>
      </w:r>
      <w:r w:rsidRPr="00DD76E5">
        <w:rPr>
          <w:rFonts w:hint="eastAsia"/>
          <w:b/>
          <w:color w:val="0070C0"/>
        </w:rPr>
        <w:t>已经借阅的书籍</w:t>
      </w:r>
    </w:p>
    <w:p w:rsidR="00DD76E5" w:rsidRPr="00DD76E5" w:rsidRDefault="00DD76E5" w:rsidP="00DD76E5">
      <w:pPr>
        <w:spacing w:line="220" w:lineRule="atLeast"/>
        <w:ind w:leftChars="300" w:left="660"/>
        <w:rPr>
          <w:b/>
          <w:color w:val="0070C0"/>
        </w:rPr>
      </w:pPr>
      <w:r w:rsidRPr="00DD76E5">
        <w:rPr>
          <w:b/>
          <w:color w:val="0070C0"/>
        </w:rPr>
        <w:tab/>
        <w:t>char password[10];//password for the user</w:t>
      </w:r>
    </w:p>
    <w:p w:rsidR="00DD76E5" w:rsidRPr="00DD76E5" w:rsidRDefault="00DD76E5" w:rsidP="00DD76E5">
      <w:pPr>
        <w:spacing w:line="220" w:lineRule="atLeast"/>
        <w:ind w:leftChars="300" w:left="660"/>
        <w:rPr>
          <w:b/>
          <w:color w:val="0070C0"/>
        </w:rPr>
      </w:pPr>
      <w:r w:rsidRPr="00DD76E5">
        <w:rPr>
          <w:rFonts w:hint="eastAsia"/>
          <w:b/>
          <w:color w:val="0070C0"/>
        </w:rPr>
        <w:tab/>
        <w:t>int level;//</w:t>
      </w:r>
      <w:r w:rsidRPr="00DD76E5">
        <w:rPr>
          <w:rFonts w:hint="eastAsia"/>
          <w:b/>
          <w:color w:val="0070C0"/>
        </w:rPr>
        <w:t>借书人级别</w:t>
      </w:r>
    </w:p>
    <w:p w:rsidR="00DD76E5" w:rsidRPr="00DD76E5" w:rsidRDefault="00DD76E5" w:rsidP="00DD76E5">
      <w:pPr>
        <w:spacing w:line="220" w:lineRule="atLeast"/>
        <w:ind w:leftChars="300" w:left="660"/>
        <w:rPr>
          <w:b/>
          <w:color w:val="0070C0"/>
        </w:rPr>
      </w:pPr>
      <w:r w:rsidRPr="00DD76E5">
        <w:rPr>
          <w:rFonts w:hint="eastAsia"/>
          <w:b/>
          <w:color w:val="0070C0"/>
        </w:rPr>
        <w:tab/>
        <w:t>int credit;//</w:t>
      </w:r>
      <w:r w:rsidRPr="00DD76E5">
        <w:rPr>
          <w:rFonts w:hint="eastAsia"/>
          <w:b/>
          <w:color w:val="0070C0"/>
        </w:rPr>
        <w:t>信用点</w:t>
      </w:r>
    </w:p>
    <w:p w:rsidR="00DD76E5" w:rsidRPr="00DD76E5" w:rsidRDefault="00DD76E5" w:rsidP="00DD76E5">
      <w:pPr>
        <w:spacing w:line="220" w:lineRule="atLeast"/>
        <w:ind w:leftChars="300" w:left="660"/>
        <w:rPr>
          <w:b/>
          <w:color w:val="0070C0"/>
        </w:rPr>
      </w:pPr>
      <w:r w:rsidRPr="00DD76E5">
        <w:rPr>
          <w:b/>
          <w:color w:val="0070C0"/>
        </w:rPr>
        <w:tab/>
        <w:t>char peopleName[20];//people's name</w:t>
      </w:r>
    </w:p>
    <w:p w:rsidR="00DD76E5" w:rsidRPr="00DD76E5" w:rsidRDefault="00DD76E5" w:rsidP="00DD76E5">
      <w:pPr>
        <w:spacing w:line="220" w:lineRule="atLeast"/>
        <w:ind w:leftChars="300" w:left="660"/>
        <w:rPr>
          <w:b/>
          <w:color w:val="0070C0"/>
        </w:rPr>
      </w:pPr>
      <w:r w:rsidRPr="00DD76E5">
        <w:rPr>
          <w:b/>
          <w:color w:val="0070C0"/>
        </w:rPr>
        <w:lastRenderedPageBreak/>
        <w:tab/>
        <w:t>char isDeleted;//whether the record is delated(false as default)</w:t>
      </w:r>
    </w:p>
    <w:p w:rsidR="00DD76E5" w:rsidRPr="00DD76E5" w:rsidRDefault="00DD76E5" w:rsidP="00DD76E5">
      <w:pPr>
        <w:spacing w:line="220" w:lineRule="atLeast"/>
        <w:ind w:leftChars="300" w:left="660"/>
        <w:rPr>
          <w:b/>
          <w:color w:val="0070C0"/>
        </w:rPr>
      </w:pPr>
      <w:r w:rsidRPr="00DD76E5">
        <w:rPr>
          <w:rFonts w:hint="eastAsia"/>
          <w:b/>
          <w:color w:val="0070C0"/>
        </w:rPr>
        <w:tab/>
        <w:t>char isRealDeleted;//</w:t>
      </w:r>
      <w:r w:rsidRPr="00DD76E5">
        <w:rPr>
          <w:rFonts w:hint="eastAsia"/>
          <w:b/>
          <w:color w:val="0070C0"/>
        </w:rPr>
        <w:t>是否真正删除</w:t>
      </w:r>
    </w:p>
    <w:p w:rsidR="0007669C" w:rsidRDefault="00DD76E5" w:rsidP="00DD76E5">
      <w:pPr>
        <w:spacing w:line="220" w:lineRule="atLeast"/>
        <w:ind w:leftChars="300" w:left="660"/>
        <w:rPr>
          <w:b/>
          <w:color w:val="0070C0"/>
        </w:rPr>
      </w:pPr>
      <w:r w:rsidRPr="00DD76E5">
        <w:rPr>
          <w:b/>
          <w:color w:val="0070C0"/>
        </w:rPr>
        <w:t>}</w:t>
      </w:r>
      <w:r w:rsidR="0007669C" w:rsidRPr="00A505F0">
        <w:rPr>
          <w:b/>
          <w:color w:val="000000" w:themeColor="text1"/>
        </w:rPr>
        <w:t>people</w:t>
      </w:r>
      <w:r w:rsidR="0007669C" w:rsidRPr="0007669C">
        <w:rPr>
          <w:b/>
          <w:color w:val="0070C0"/>
        </w:rPr>
        <w:t>;</w:t>
      </w:r>
    </w:p>
    <w:p w:rsidR="0007669C" w:rsidRDefault="0007669C" w:rsidP="0007669C">
      <w:pPr>
        <w:spacing w:line="220" w:lineRule="atLeast"/>
        <w:ind w:leftChars="300" w:left="660"/>
        <w:rPr>
          <w:b/>
          <w:color w:val="0070C0"/>
        </w:rPr>
      </w:pPr>
    </w:p>
    <w:p w:rsidR="0007669C" w:rsidRDefault="0007669C" w:rsidP="0007669C">
      <w:pPr>
        <w:spacing w:line="220" w:lineRule="atLeast"/>
        <w:ind w:leftChars="300" w:left="660"/>
        <w:rPr>
          <w:b/>
          <w:color w:val="000000" w:themeColor="text1"/>
          <w:sz w:val="44"/>
          <w:szCs w:val="44"/>
        </w:rPr>
      </w:pPr>
      <w:bookmarkStart w:id="15" w:name="分类部分"/>
      <w:r w:rsidRPr="0007669C">
        <w:rPr>
          <w:rFonts w:hint="eastAsia"/>
          <w:b/>
          <w:color w:val="000000" w:themeColor="text1"/>
          <w:sz w:val="44"/>
          <w:szCs w:val="44"/>
        </w:rPr>
        <w:t>分类部分</w:t>
      </w:r>
      <w:bookmarkEnd w:id="15"/>
      <w:r w:rsidRPr="0007669C">
        <w:rPr>
          <w:rFonts w:hint="eastAsia"/>
          <w:b/>
          <w:color w:val="000000" w:themeColor="text1"/>
          <w:sz w:val="44"/>
          <w:szCs w:val="44"/>
        </w:rPr>
        <w:t>：</w:t>
      </w:r>
    </w:p>
    <w:p w:rsidR="00EF485A" w:rsidRPr="00EF485A" w:rsidRDefault="00EF485A" w:rsidP="00EF485A">
      <w:pPr>
        <w:spacing w:line="220" w:lineRule="atLeast"/>
        <w:ind w:firstLine="660"/>
        <w:rPr>
          <w:b/>
        </w:rPr>
      </w:pPr>
      <w:r>
        <w:rPr>
          <w:rFonts w:hint="eastAsia"/>
          <w:b/>
          <w:color w:val="FF0000"/>
        </w:rPr>
        <w:t>（颜晓书）</w:t>
      </w:r>
    </w:p>
    <w:p w:rsidR="0007669C" w:rsidRPr="00DD76E5" w:rsidRDefault="0007669C" w:rsidP="0007669C">
      <w:pPr>
        <w:spacing w:line="220" w:lineRule="atLeast"/>
        <w:ind w:leftChars="300" w:left="660"/>
        <w:rPr>
          <w:b/>
          <w:color w:val="0070C0"/>
        </w:rPr>
      </w:pPr>
      <w:r w:rsidRPr="00DD76E5">
        <w:rPr>
          <w:b/>
          <w:color w:val="0070C0"/>
        </w:rPr>
        <w:t>typedef enum bookClassification{MaoDeng,PhilosophyReligion,Social,PoliticalLaw,Military,Economic,Literature_PE,Language,</w:t>
      </w:r>
    </w:p>
    <w:p w:rsidR="0007669C" w:rsidRPr="00DD76E5" w:rsidRDefault="0007669C" w:rsidP="0007669C">
      <w:pPr>
        <w:spacing w:line="220" w:lineRule="atLeast"/>
        <w:ind w:leftChars="300" w:left="660"/>
        <w:rPr>
          <w:b/>
          <w:color w:val="0070C0"/>
        </w:rPr>
      </w:pPr>
      <w:r w:rsidRPr="00DD76E5">
        <w:rPr>
          <w:b/>
          <w:color w:val="0070C0"/>
        </w:rPr>
        <w:t>Literature,Art,HistoryGeography,Nature,MathChemistry,Astronomy,Biology,Medicine,Agriculture,Industry,Transportation,Aerospace,</w:t>
      </w:r>
      <w:r w:rsidR="00CF691C" w:rsidRPr="00CF691C">
        <w:t xml:space="preserve"> </w:t>
      </w:r>
      <w:r w:rsidR="00CF691C" w:rsidRPr="00CF691C">
        <w:rPr>
          <w:b/>
          <w:color w:val="0070C0"/>
        </w:rPr>
        <w:t>EnvironmentSafety</w:t>
      </w:r>
      <w:r w:rsidRPr="00DD76E5">
        <w:rPr>
          <w:b/>
          <w:color w:val="0070C0"/>
        </w:rPr>
        <w:t>,Comprehensive}BookType;</w:t>
      </w:r>
    </w:p>
    <w:p w:rsidR="0007669C" w:rsidRPr="00A505F0" w:rsidRDefault="0007669C" w:rsidP="0007669C">
      <w:pPr>
        <w:spacing w:line="220" w:lineRule="atLeast"/>
        <w:ind w:leftChars="300" w:left="660"/>
        <w:rPr>
          <w:color w:val="000000" w:themeColor="text1"/>
        </w:rPr>
      </w:pPr>
      <w:r w:rsidRPr="00A505F0">
        <w:rPr>
          <w:rFonts w:hint="eastAsia"/>
          <w:color w:val="000000" w:themeColor="text1"/>
        </w:rPr>
        <w:t>/*</w:t>
      </w:r>
      <w:r w:rsidRPr="00A505F0">
        <w:rPr>
          <w:rFonts w:hint="eastAsia"/>
          <w:color w:val="000000" w:themeColor="text1"/>
        </w:rPr>
        <w:t>依次对应为马列主义、毛泽东思想、邓小平理论</w:t>
      </w:r>
      <w:r w:rsidRPr="00A505F0">
        <w:rPr>
          <w:rFonts w:hint="eastAsia"/>
          <w:color w:val="000000" w:themeColor="text1"/>
        </w:rPr>
        <w:t>,</w:t>
      </w:r>
      <w:r w:rsidRPr="00A505F0">
        <w:rPr>
          <w:rFonts w:hint="eastAsia"/>
          <w:color w:val="000000" w:themeColor="text1"/>
        </w:rPr>
        <w:t>哲学宗教</w:t>
      </w:r>
      <w:r w:rsidRPr="00A505F0">
        <w:rPr>
          <w:rFonts w:hint="eastAsia"/>
          <w:color w:val="000000" w:themeColor="text1"/>
        </w:rPr>
        <w:t>,</w:t>
      </w:r>
      <w:r w:rsidRPr="00A505F0">
        <w:rPr>
          <w:rFonts w:hint="eastAsia"/>
          <w:color w:val="000000" w:themeColor="text1"/>
        </w:rPr>
        <w:t>社会科学总论</w:t>
      </w:r>
      <w:r w:rsidRPr="00A505F0">
        <w:rPr>
          <w:rFonts w:hint="eastAsia"/>
          <w:color w:val="000000" w:themeColor="text1"/>
        </w:rPr>
        <w:t>,</w:t>
      </w:r>
      <w:r w:rsidRPr="00A505F0">
        <w:rPr>
          <w:rFonts w:hint="eastAsia"/>
          <w:color w:val="000000" w:themeColor="text1"/>
        </w:rPr>
        <w:t>政治法律</w:t>
      </w:r>
      <w:r w:rsidRPr="00A505F0">
        <w:rPr>
          <w:rFonts w:hint="eastAsia"/>
          <w:color w:val="000000" w:themeColor="text1"/>
        </w:rPr>
        <w:t>,</w:t>
      </w:r>
      <w:r w:rsidRPr="00A505F0">
        <w:rPr>
          <w:rFonts w:hint="eastAsia"/>
          <w:color w:val="000000" w:themeColor="text1"/>
        </w:rPr>
        <w:t>军事</w:t>
      </w:r>
      <w:r w:rsidRPr="00A505F0">
        <w:rPr>
          <w:rFonts w:hint="eastAsia"/>
          <w:color w:val="000000" w:themeColor="text1"/>
        </w:rPr>
        <w:t>,</w:t>
      </w:r>
      <w:r w:rsidRPr="00A505F0">
        <w:rPr>
          <w:rFonts w:hint="eastAsia"/>
          <w:color w:val="000000" w:themeColor="text1"/>
        </w:rPr>
        <w:t>经济</w:t>
      </w:r>
      <w:r w:rsidRPr="00A505F0">
        <w:rPr>
          <w:rFonts w:hint="eastAsia"/>
          <w:color w:val="000000" w:themeColor="text1"/>
        </w:rPr>
        <w:t>,</w:t>
      </w:r>
      <w:r w:rsidRPr="00A505F0">
        <w:rPr>
          <w:rFonts w:hint="eastAsia"/>
          <w:color w:val="000000" w:themeColor="text1"/>
        </w:rPr>
        <w:t>文化、科学、教育、体育</w:t>
      </w:r>
      <w:r w:rsidRPr="00A505F0">
        <w:rPr>
          <w:rFonts w:hint="eastAsia"/>
          <w:color w:val="000000" w:themeColor="text1"/>
        </w:rPr>
        <w:t>,</w:t>
      </w:r>
      <w:r w:rsidRPr="00A505F0">
        <w:rPr>
          <w:rFonts w:hint="eastAsia"/>
          <w:color w:val="000000" w:themeColor="text1"/>
        </w:rPr>
        <w:t>语言、文字</w:t>
      </w:r>
      <w:r w:rsidRPr="00A505F0">
        <w:rPr>
          <w:rFonts w:hint="eastAsia"/>
          <w:color w:val="000000" w:themeColor="text1"/>
        </w:rPr>
        <w:t>,</w:t>
      </w:r>
      <w:r w:rsidRPr="00A505F0">
        <w:rPr>
          <w:rFonts w:hint="eastAsia"/>
          <w:color w:val="000000" w:themeColor="text1"/>
        </w:rPr>
        <w:t>文学</w:t>
      </w:r>
      <w:r w:rsidRPr="00A505F0">
        <w:rPr>
          <w:rFonts w:hint="eastAsia"/>
          <w:color w:val="000000" w:themeColor="text1"/>
        </w:rPr>
        <w:t>,</w:t>
      </w:r>
      <w:r w:rsidRPr="00A505F0">
        <w:rPr>
          <w:rFonts w:hint="eastAsia"/>
          <w:color w:val="000000" w:themeColor="text1"/>
        </w:rPr>
        <w:t>艺术</w:t>
      </w:r>
      <w:r w:rsidRPr="00A505F0">
        <w:rPr>
          <w:rFonts w:hint="eastAsia"/>
          <w:color w:val="000000" w:themeColor="text1"/>
        </w:rPr>
        <w:t>,</w:t>
      </w:r>
      <w:r w:rsidRPr="00A505F0">
        <w:rPr>
          <w:rFonts w:hint="eastAsia"/>
          <w:color w:val="000000" w:themeColor="text1"/>
        </w:rPr>
        <w:t>历史、地理</w:t>
      </w:r>
      <w:r w:rsidRPr="00A505F0">
        <w:rPr>
          <w:rFonts w:hint="eastAsia"/>
          <w:color w:val="000000" w:themeColor="text1"/>
        </w:rPr>
        <w:t>,</w:t>
      </w:r>
      <w:r w:rsidRPr="00A505F0">
        <w:rPr>
          <w:rFonts w:hint="eastAsia"/>
          <w:color w:val="000000" w:themeColor="text1"/>
        </w:rPr>
        <w:t>自然科学总论</w:t>
      </w:r>
      <w:r w:rsidRPr="00A505F0">
        <w:rPr>
          <w:rFonts w:hint="eastAsia"/>
          <w:color w:val="000000" w:themeColor="text1"/>
        </w:rPr>
        <w:t>,</w:t>
      </w:r>
      <w:r w:rsidRPr="00A505F0">
        <w:rPr>
          <w:rFonts w:hint="eastAsia"/>
          <w:color w:val="000000" w:themeColor="text1"/>
        </w:rPr>
        <w:t>数理科学与化学</w:t>
      </w:r>
      <w:r w:rsidRPr="00A505F0">
        <w:rPr>
          <w:rFonts w:hint="eastAsia"/>
          <w:color w:val="000000" w:themeColor="text1"/>
        </w:rPr>
        <w:t>,</w:t>
      </w:r>
      <w:r w:rsidRPr="00A505F0">
        <w:rPr>
          <w:rFonts w:hint="eastAsia"/>
          <w:color w:val="000000" w:themeColor="text1"/>
        </w:rPr>
        <w:t>天文学、地球科学</w:t>
      </w:r>
      <w:r w:rsidRPr="00A505F0">
        <w:rPr>
          <w:rFonts w:hint="eastAsia"/>
          <w:color w:val="000000" w:themeColor="text1"/>
        </w:rPr>
        <w:t>,</w:t>
      </w:r>
      <w:r w:rsidRPr="00A505F0">
        <w:rPr>
          <w:rFonts w:hint="eastAsia"/>
          <w:color w:val="000000" w:themeColor="text1"/>
        </w:rPr>
        <w:t>生物科学</w:t>
      </w:r>
      <w:r w:rsidRPr="00A505F0">
        <w:rPr>
          <w:rFonts w:hint="eastAsia"/>
          <w:color w:val="000000" w:themeColor="text1"/>
        </w:rPr>
        <w:t>,</w:t>
      </w:r>
      <w:r w:rsidRPr="00A505F0">
        <w:rPr>
          <w:rFonts w:hint="eastAsia"/>
          <w:color w:val="000000" w:themeColor="text1"/>
        </w:rPr>
        <w:t>医药、卫生</w:t>
      </w:r>
      <w:r w:rsidRPr="00A505F0">
        <w:rPr>
          <w:rFonts w:hint="eastAsia"/>
          <w:color w:val="000000" w:themeColor="text1"/>
        </w:rPr>
        <w:t>,</w:t>
      </w:r>
      <w:r w:rsidRPr="00A505F0">
        <w:rPr>
          <w:rFonts w:hint="eastAsia"/>
          <w:color w:val="000000" w:themeColor="text1"/>
        </w:rPr>
        <w:t>农业科学</w:t>
      </w:r>
      <w:r w:rsidRPr="00A505F0">
        <w:rPr>
          <w:rFonts w:hint="eastAsia"/>
          <w:color w:val="000000" w:themeColor="text1"/>
        </w:rPr>
        <w:t>,</w:t>
      </w:r>
      <w:r w:rsidRPr="00A505F0">
        <w:rPr>
          <w:rFonts w:hint="eastAsia"/>
          <w:color w:val="000000" w:themeColor="text1"/>
        </w:rPr>
        <w:t>工业技术</w:t>
      </w:r>
      <w:r w:rsidRPr="00A505F0">
        <w:rPr>
          <w:rFonts w:hint="eastAsia"/>
          <w:color w:val="000000" w:themeColor="text1"/>
        </w:rPr>
        <w:t>,</w:t>
      </w:r>
      <w:r w:rsidRPr="00A505F0">
        <w:rPr>
          <w:rFonts w:hint="eastAsia"/>
          <w:color w:val="000000" w:themeColor="text1"/>
        </w:rPr>
        <w:t>交通运输</w:t>
      </w:r>
      <w:r w:rsidRPr="00A505F0">
        <w:rPr>
          <w:rFonts w:hint="eastAsia"/>
          <w:color w:val="000000" w:themeColor="text1"/>
        </w:rPr>
        <w:t>,</w:t>
      </w:r>
      <w:r w:rsidRPr="00A505F0">
        <w:rPr>
          <w:rFonts w:hint="eastAsia"/>
          <w:color w:val="000000" w:themeColor="text1"/>
        </w:rPr>
        <w:t>航空、航天</w:t>
      </w:r>
      <w:r w:rsidRPr="00A505F0">
        <w:rPr>
          <w:rFonts w:hint="eastAsia"/>
          <w:color w:val="000000" w:themeColor="text1"/>
        </w:rPr>
        <w:t>,</w:t>
      </w:r>
      <w:r w:rsidR="00CF691C">
        <w:rPr>
          <w:rFonts w:hint="eastAsia"/>
          <w:color w:val="000000" w:themeColor="text1"/>
        </w:rPr>
        <w:t>环境</w:t>
      </w:r>
      <w:r w:rsidRPr="00A505F0">
        <w:rPr>
          <w:rFonts w:hint="eastAsia"/>
          <w:color w:val="000000" w:themeColor="text1"/>
        </w:rPr>
        <w:t>安全科学</w:t>
      </w:r>
      <w:r w:rsidRPr="00A505F0">
        <w:rPr>
          <w:rFonts w:hint="eastAsia"/>
          <w:color w:val="000000" w:themeColor="text1"/>
        </w:rPr>
        <w:t>,</w:t>
      </w:r>
      <w:r w:rsidRPr="00A505F0">
        <w:rPr>
          <w:rFonts w:hint="eastAsia"/>
          <w:color w:val="000000" w:themeColor="text1"/>
        </w:rPr>
        <w:t>综合性图书</w:t>
      </w:r>
      <w:r w:rsidRPr="00A505F0">
        <w:rPr>
          <w:rFonts w:hint="eastAsia"/>
          <w:color w:val="000000" w:themeColor="text1"/>
        </w:rPr>
        <w:t>*/</w:t>
      </w:r>
    </w:p>
    <w:p w:rsidR="0007669C" w:rsidRDefault="0007669C" w:rsidP="0007669C">
      <w:pPr>
        <w:spacing w:line="220" w:lineRule="atLeast"/>
        <w:ind w:leftChars="300" w:left="660"/>
        <w:rPr>
          <w:b/>
          <w:color w:val="0070C0"/>
        </w:rPr>
      </w:pPr>
    </w:p>
    <w:p w:rsidR="0007669C" w:rsidRPr="0007669C" w:rsidRDefault="0007669C" w:rsidP="00763A7D">
      <w:pPr>
        <w:spacing w:line="220" w:lineRule="atLeast"/>
        <w:ind w:leftChars="300" w:left="660"/>
        <w:rPr>
          <w:b/>
          <w:color w:val="0070C0"/>
        </w:rPr>
      </w:pPr>
      <w:r w:rsidRPr="009A1086">
        <w:rPr>
          <w:b/>
          <w:color w:val="000000" w:themeColor="text1"/>
        </w:rPr>
        <w:t>string getBookValue</w:t>
      </w:r>
      <w:r w:rsidRPr="0007669C">
        <w:rPr>
          <w:b/>
          <w:color w:val="0070C0"/>
        </w:rPr>
        <w:t>(BookType num){</w:t>
      </w:r>
    </w:p>
    <w:p w:rsidR="0007669C" w:rsidRPr="0007669C" w:rsidRDefault="0007669C" w:rsidP="0007669C">
      <w:pPr>
        <w:spacing w:line="220" w:lineRule="atLeast"/>
        <w:ind w:leftChars="300" w:left="660"/>
        <w:rPr>
          <w:b/>
          <w:color w:val="0070C0"/>
        </w:rPr>
      </w:pPr>
      <w:r w:rsidRPr="0007669C">
        <w:rPr>
          <w:b/>
          <w:color w:val="0070C0"/>
        </w:rPr>
        <w:t xml:space="preserve">    switch(num){</w:t>
      </w:r>
    </w:p>
    <w:p w:rsidR="0007669C" w:rsidRPr="0007669C" w:rsidRDefault="0007669C" w:rsidP="0007669C">
      <w:pPr>
        <w:spacing w:line="220" w:lineRule="atLeast"/>
        <w:ind w:leftChars="300" w:left="660"/>
        <w:rPr>
          <w:b/>
          <w:color w:val="0070C0"/>
        </w:rPr>
      </w:pPr>
      <w:r w:rsidRPr="0007669C">
        <w:rPr>
          <w:b/>
          <w:color w:val="0070C0"/>
        </w:rPr>
        <w:t xml:space="preserve">        case MaoDeng:</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马列主义、毛泽东思想、邓小平理论</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PhilosophyReligion:</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哲学宗教</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Social:</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社会科学总论</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PoliticalLaw:</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政治法律</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Military:</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军事</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lastRenderedPageBreak/>
        <w:t xml:space="preserve">         case Economic:</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经济</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Literature_PE:</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文化、科学、教育、体育</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Language:</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语言、文字</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Literature:</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文学</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Art:</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艺术</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HistoryGeography:</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历史、地理</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Nature:</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自然科学总论</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MathChemistry:</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数理科学与化学</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Astronomy:</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天文学、地球科学</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Biology:</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生物科学</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Medicine:</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医药、卫生</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Agriculture:</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农业科学</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Industry:</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工业技术</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Transportation:</w:t>
      </w:r>
    </w:p>
    <w:p w:rsidR="0007669C" w:rsidRPr="0007669C" w:rsidRDefault="0007669C" w:rsidP="0007669C">
      <w:pPr>
        <w:spacing w:line="220" w:lineRule="atLeast"/>
        <w:ind w:leftChars="300" w:left="660"/>
        <w:rPr>
          <w:b/>
          <w:color w:val="0070C0"/>
        </w:rPr>
      </w:pPr>
      <w:r w:rsidRPr="0007669C">
        <w:rPr>
          <w:rFonts w:hint="eastAsia"/>
          <w:b/>
          <w:color w:val="0070C0"/>
        </w:rPr>
        <w:lastRenderedPageBreak/>
        <w:t xml:space="preserve">            return "</w:t>
      </w:r>
      <w:r w:rsidRPr="0007669C">
        <w:rPr>
          <w:rFonts w:hint="eastAsia"/>
          <w:b/>
          <w:color w:val="0070C0"/>
        </w:rPr>
        <w:t>交通运输</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Aerospace:</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航空、航天</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w:t>
      </w:r>
      <w:r w:rsidR="00CF691C" w:rsidRPr="00CF691C">
        <w:rPr>
          <w:b/>
          <w:color w:val="0070C0"/>
        </w:rPr>
        <w:t>EnvironmentSafety</w:t>
      </w:r>
      <w:r w:rsidRPr="0007669C">
        <w:rPr>
          <w:b/>
          <w:color w:val="0070C0"/>
        </w:rPr>
        <w:t>:</w:t>
      </w:r>
    </w:p>
    <w:p w:rsidR="0007669C" w:rsidRPr="0007669C" w:rsidRDefault="0007669C" w:rsidP="00CF691C">
      <w:pPr>
        <w:spacing w:line="220" w:lineRule="atLeast"/>
        <w:ind w:leftChars="300" w:left="660"/>
        <w:rPr>
          <w:b/>
          <w:color w:val="0070C0"/>
        </w:rPr>
      </w:pPr>
      <w:r w:rsidRPr="0007669C">
        <w:rPr>
          <w:rFonts w:hint="eastAsia"/>
          <w:b/>
          <w:color w:val="0070C0"/>
        </w:rPr>
        <w:t xml:space="preserve">            return "</w:t>
      </w:r>
      <w:r w:rsidR="00CF691C">
        <w:rPr>
          <w:rFonts w:hint="eastAsia"/>
          <w:b/>
          <w:color w:val="0070C0"/>
        </w:rPr>
        <w:t>环境</w:t>
      </w:r>
      <w:r w:rsidR="00CF691C" w:rsidRPr="0007669C">
        <w:rPr>
          <w:rFonts w:hint="eastAsia"/>
          <w:b/>
          <w:color w:val="0070C0"/>
        </w:rPr>
        <w:t>安全科学</w:t>
      </w:r>
      <w:r w:rsidR="00CF691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case Comprehensive:</w:t>
      </w:r>
    </w:p>
    <w:p w:rsidR="0007669C" w:rsidRPr="0007669C" w:rsidRDefault="0007669C" w:rsidP="0007669C">
      <w:pPr>
        <w:spacing w:line="220" w:lineRule="atLeast"/>
        <w:ind w:leftChars="300" w:left="660"/>
        <w:rPr>
          <w:b/>
          <w:color w:val="0070C0"/>
        </w:rPr>
      </w:pPr>
      <w:r w:rsidRPr="0007669C">
        <w:rPr>
          <w:rFonts w:hint="eastAsia"/>
          <w:b/>
          <w:color w:val="0070C0"/>
        </w:rPr>
        <w:t xml:space="preserve">            return "</w:t>
      </w:r>
      <w:r w:rsidRPr="0007669C">
        <w:rPr>
          <w:rFonts w:hint="eastAsia"/>
          <w:b/>
          <w:color w:val="0070C0"/>
        </w:rPr>
        <w:t>综合性图书</w:t>
      </w:r>
      <w:r w:rsidRPr="0007669C">
        <w:rPr>
          <w:rFonts w:hint="eastAsia"/>
          <w:b/>
          <w:color w:val="0070C0"/>
        </w:rPr>
        <w:t>";</w:t>
      </w:r>
    </w:p>
    <w:p w:rsidR="0007669C" w:rsidRPr="0007669C" w:rsidRDefault="0007669C" w:rsidP="0007669C">
      <w:pPr>
        <w:spacing w:line="220" w:lineRule="atLeast"/>
        <w:ind w:leftChars="300" w:left="660"/>
        <w:rPr>
          <w:b/>
          <w:color w:val="0070C0"/>
        </w:rPr>
      </w:pPr>
      <w:r w:rsidRPr="0007669C">
        <w:rPr>
          <w:b/>
          <w:color w:val="0070C0"/>
        </w:rPr>
        <w:t xml:space="preserve">        default:</w:t>
      </w:r>
    </w:p>
    <w:p w:rsidR="0007669C" w:rsidRPr="0007669C" w:rsidRDefault="0007669C" w:rsidP="0007669C">
      <w:pPr>
        <w:spacing w:line="220" w:lineRule="atLeast"/>
        <w:ind w:leftChars="300" w:left="660"/>
        <w:rPr>
          <w:b/>
          <w:color w:val="0070C0"/>
        </w:rPr>
      </w:pPr>
      <w:r w:rsidRPr="0007669C">
        <w:rPr>
          <w:b/>
          <w:color w:val="0070C0"/>
        </w:rPr>
        <w:t xml:space="preserve">            break;</w:t>
      </w:r>
    </w:p>
    <w:p w:rsidR="0007669C" w:rsidRPr="0007669C" w:rsidRDefault="0007669C" w:rsidP="00763A7D">
      <w:pPr>
        <w:spacing w:line="220" w:lineRule="atLeast"/>
        <w:ind w:leftChars="300" w:left="660"/>
        <w:rPr>
          <w:b/>
          <w:color w:val="0070C0"/>
        </w:rPr>
      </w:pPr>
      <w:r w:rsidRPr="0007669C">
        <w:rPr>
          <w:b/>
          <w:color w:val="0070C0"/>
        </w:rPr>
        <w:t xml:space="preserve">    }</w:t>
      </w:r>
    </w:p>
    <w:p w:rsidR="0007669C" w:rsidRDefault="0007669C" w:rsidP="0007669C">
      <w:pPr>
        <w:spacing w:line="220" w:lineRule="atLeast"/>
        <w:ind w:leftChars="300" w:left="660"/>
        <w:rPr>
          <w:b/>
          <w:color w:val="0070C0"/>
        </w:rPr>
      </w:pPr>
      <w:r w:rsidRPr="0007669C">
        <w:rPr>
          <w:b/>
          <w:color w:val="0070C0"/>
        </w:rPr>
        <w:t>}</w:t>
      </w:r>
    </w:p>
    <w:p w:rsidR="0007669C" w:rsidRDefault="0007669C" w:rsidP="0007669C">
      <w:pPr>
        <w:spacing w:line="220" w:lineRule="atLeast"/>
        <w:ind w:leftChars="300" w:left="660"/>
        <w:rPr>
          <w:b/>
          <w:color w:val="0070C0"/>
        </w:rPr>
      </w:pPr>
    </w:p>
    <w:p w:rsidR="00D91114" w:rsidRDefault="00D91114" w:rsidP="0007669C">
      <w:pPr>
        <w:spacing w:line="220" w:lineRule="atLeast"/>
        <w:ind w:leftChars="300" w:left="660"/>
        <w:rPr>
          <w:b/>
        </w:rPr>
      </w:pPr>
      <w:r w:rsidRPr="00D91114">
        <w:rPr>
          <w:rFonts w:hint="eastAsia"/>
          <w:b/>
        </w:rPr>
        <w:t>当前功能：</w:t>
      </w:r>
    </w:p>
    <w:p w:rsidR="005F70B8" w:rsidRDefault="005F70B8" w:rsidP="0007669C">
      <w:pPr>
        <w:spacing w:line="220" w:lineRule="atLeast"/>
        <w:ind w:leftChars="300" w:left="660"/>
        <w:rPr>
          <w:b/>
          <w:color w:val="FF0000"/>
        </w:rPr>
      </w:pPr>
      <w:bookmarkStart w:id="16" w:name="BookManagementIOcpp"/>
      <w:r w:rsidRPr="005F70B8">
        <w:rPr>
          <w:rFonts w:hint="eastAsia"/>
          <w:b/>
          <w:color w:val="FF0000"/>
        </w:rPr>
        <w:t>BookManagementIO.cpp</w:t>
      </w:r>
      <w:bookmarkEnd w:id="16"/>
      <w:r w:rsidRPr="005F70B8">
        <w:rPr>
          <w:rFonts w:hint="eastAsia"/>
          <w:b/>
          <w:color w:val="FF0000"/>
        </w:rPr>
        <w:t>：</w:t>
      </w:r>
    </w:p>
    <w:p w:rsidR="00EF485A" w:rsidRPr="00EF485A" w:rsidRDefault="00EF485A" w:rsidP="00EF485A">
      <w:pPr>
        <w:spacing w:line="220" w:lineRule="atLeast"/>
        <w:ind w:firstLine="660"/>
        <w:rPr>
          <w:b/>
        </w:rPr>
      </w:pPr>
      <w:r>
        <w:rPr>
          <w:rFonts w:hint="eastAsia"/>
          <w:b/>
          <w:color w:val="FF0000"/>
        </w:rPr>
        <w:t>（丛爽）</w:t>
      </w:r>
    </w:p>
    <w:p w:rsidR="00672545" w:rsidRPr="00672545" w:rsidRDefault="00672545" w:rsidP="00672545">
      <w:pPr>
        <w:spacing w:line="220" w:lineRule="atLeast"/>
        <w:ind w:leftChars="300" w:left="660"/>
        <w:rPr>
          <w:b/>
          <w:color w:val="00B0F0"/>
        </w:rPr>
      </w:pPr>
      <w:r w:rsidRPr="00A505F0">
        <w:rPr>
          <w:b/>
          <w:color w:val="000000" w:themeColor="text1"/>
        </w:rPr>
        <w:t>class BookClassIO</w:t>
      </w:r>
      <w:r w:rsidRPr="00672545">
        <w:rPr>
          <w:b/>
          <w:color w:val="00B0F0"/>
        </w:rPr>
        <w:t>{//this class is used for reading or writing datas of books.</w:t>
      </w:r>
    </w:p>
    <w:p w:rsidR="00672545" w:rsidRPr="00672545" w:rsidRDefault="00672545" w:rsidP="00672545">
      <w:pPr>
        <w:spacing w:line="220" w:lineRule="atLeast"/>
        <w:ind w:leftChars="300" w:left="660"/>
        <w:rPr>
          <w:b/>
          <w:color w:val="00B0F0"/>
        </w:rPr>
      </w:pPr>
      <w:r w:rsidRPr="00672545">
        <w:rPr>
          <w:b/>
          <w:color w:val="00B0F0"/>
        </w:rPr>
        <w:tab/>
        <w:t>private:</w:t>
      </w:r>
    </w:p>
    <w:p w:rsidR="00672545" w:rsidRPr="00672545" w:rsidRDefault="00672545" w:rsidP="00672545">
      <w:pPr>
        <w:spacing w:line="220" w:lineRule="atLeast"/>
        <w:ind w:leftChars="300" w:left="660"/>
        <w:rPr>
          <w:b/>
          <w:color w:val="00B0F0"/>
        </w:rPr>
      </w:pPr>
    </w:p>
    <w:p w:rsidR="00672545" w:rsidRPr="00672545" w:rsidRDefault="00672545" w:rsidP="00672545">
      <w:pPr>
        <w:spacing w:line="220" w:lineRule="atLeast"/>
        <w:ind w:leftChars="300" w:left="660"/>
        <w:rPr>
          <w:b/>
          <w:color w:val="00B0F0"/>
        </w:rPr>
      </w:pPr>
      <w:r w:rsidRPr="00672545">
        <w:rPr>
          <w:b/>
          <w:color w:val="00B0F0"/>
        </w:rPr>
        <w:tab/>
        <w:t>public:</w:t>
      </w:r>
    </w:p>
    <w:p w:rsidR="00672545" w:rsidRPr="00672545" w:rsidRDefault="00672545" w:rsidP="00672545">
      <w:pPr>
        <w:spacing w:line="220" w:lineRule="atLeast"/>
        <w:ind w:leftChars="300" w:left="660"/>
        <w:rPr>
          <w:b/>
          <w:color w:val="00B0F0"/>
        </w:rPr>
      </w:pPr>
      <w:r w:rsidRPr="00672545">
        <w:rPr>
          <w:b/>
          <w:color w:val="00B0F0"/>
        </w:rPr>
        <w:t xml:space="preserve">        int writeFile(book writeMessage,stri</w:t>
      </w:r>
      <w:r>
        <w:rPr>
          <w:b/>
          <w:color w:val="00B0F0"/>
        </w:rPr>
        <w:t>ng fname,int distance,int mode)</w:t>
      </w:r>
      <w:r>
        <w:rPr>
          <w:rFonts w:hint="eastAsia"/>
          <w:b/>
          <w:color w:val="00B0F0"/>
        </w:rPr>
        <w:t>;</w:t>
      </w:r>
    </w:p>
    <w:p w:rsidR="00672545" w:rsidRPr="00672545" w:rsidRDefault="00672545" w:rsidP="00672545">
      <w:pPr>
        <w:spacing w:line="220" w:lineRule="atLeast"/>
        <w:ind w:leftChars="300" w:left="660"/>
        <w:rPr>
          <w:b/>
          <w:color w:val="00B0F0"/>
        </w:rPr>
      </w:pPr>
      <w:r w:rsidRPr="00672545">
        <w:rPr>
          <w:b/>
          <w:color w:val="00B0F0"/>
        </w:rPr>
        <w:tab/>
        <w:t xml:space="preserve">        int readFile(book returnInfo[10],string fname,int distance,int mode)</w:t>
      </w:r>
      <w:r>
        <w:rPr>
          <w:rFonts w:hint="eastAsia"/>
          <w:b/>
          <w:color w:val="00B0F0"/>
        </w:rPr>
        <w:t>;</w:t>
      </w:r>
    </w:p>
    <w:p w:rsidR="00672545" w:rsidRPr="00672545" w:rsidRDefault="00672545" w:rsidP="00672545">
      <w:pPr>
        <w:spacing w:line="220" w:lineRule="atLeast"/>
        <w:ind w:leftChars="300" w:left="660"/>
        <w:rPr>
          <w:b/>
          <w:color w:val="00B0F0"/>
        </w:rPr>
      </w:pPr>
      <w:r w:rsidRPr="00672545">
        <w:rPr>
          <w:b/>
          <w:color w:val="00B0F0"/>
        </w:rPr>
        <w:tab/>
        <w:t xml:space="preserve">        int currentFileSize(string fname)</w:t>
      </w:r>
      <w:r>
        <w:rPr>
          <w:rFonts w:hint="eastAsia"/>
          <w:b/>
          <w:color w:val="00B0F0"/>
        </w:rPr>
        <w:t>;</w:t>
      </w:r>
    </w:p>
    <w:p w:rsidR="00672545" w:rsidRPr="00672545" w:rsidRDefault="00672545" w:rsidP="00672545">
      <w:pPr>
        <w:spacing w:line="220" w:lineRule="atLeast"/>
        <w:ind w:leftChars="300" w:left="660"/>
        <w:rPr>
          <w:b/>
          <w:color w:val="00B0F0"/>
        </w:rPr>
      </w:pPr>
      <w:r w:rsidRPr="00672545">
        <w:rPr>
          <w:b/>
          <w:color w:val="00B0F0"/>
        </w:rPr>
        <w:t xml:space="preserve">         int createFile(string fname)</w:t>
      </w:r>
      <w:r>
        <w:rPr>
          <w:rFonts w:hint="eastAsia"/>
          <w:b/>
          <w:color w:val="00B0F0"/>
        </w:rPr>
        <w:t>;</w:t>
      </w:r>
    </w:p>
    <w:p w:rsidR="00672545" w:rsidRDefault="00672545" w:rsidP="00672545">
      <w:pPr>
        <w:spacing w:line="220" w:lineRule="atLeast"/>
        <w:ind w:leftChars="300" w:left="660"/>
        <w:rPr>
          <w:b/>
          <w:color w:val="00B0F0"/>
        </w:rPr>
      </w:pPr>
      <w:r>
        <w:rPr>
          <w:b/>
          <w:color w:val="00B0F0"/>
        </w:rPr>
        <w:t xml:space="preserve"> </w:t>
      </w:r>
      <w:r w:rsidRPr="00672545">
        <w:rPr>
          <w:b/>
          <w:color w:val="00B0F0"/>
        </w:rPr>
        <w:t xml:space="preserve">        int turncateFile(string fname)</w:t>
      </w:r>
      <w:r>
        <w:rPr>
          <w:rFonts w:hint="eastAsia"/>
          <w:b/>
          <w:color w:val="00B0F0"/>
        </w:rPr>
        <w:t>;</w:t>
      </w:r>
    </w:p>
    <w:p w:rsidR="00672545" w:rsidRDefault="00672545" w:rsidP="00672545">
      <w:pPr>
        <w:spacing w:line="220" w:lineRule="atLeast"/>
        <w:ind w:leftChars="300" w:left="660"/>
        <w:rPr>
          <w:b/>
          <w:color w:val="00B0F0"/>
        </w:rPr>
      </w:pPr>
      <w:r>
        <w:rPr>
          <w:rFonts w:hint="eastAsia"/>
          <w:b/>
          <w:color w:val="00B0F0"/>
        </w:rPr>
        <w:t>};</w:t>
      </w:r>
    </w:p>
    <w:p w:rsidR="00672545" w:rsidRPr="00672545" w:rsidRDefault="00672545" w:rsidP="00672545">
      <w:pPr>
        <w:spacing w:line="220" w:lineRule="atLeast"/>
        <w:ind w:leftChars="300" w:left="660"/>
        <w:rPr>
          <w:b/>
          <w:color w:val="00B0F0"/>
        </w:rPr>
      </w:pPr>
    </w:p>
    <w:p w:rsidR="00672545" w:rsidRPr="00672545" w:rsidRDefault="00672545" w:rsidP="00672545">
      <w:pPr>
        <w:spacing w:line="220" w:lineRule="atLeast"/>
        <w:ind w:leftChars="300" w:left="660"/>
        <w:rPr>
          <w:b/>
          <w:color w:val="00B0F0"/>
        </w:rPr>
      </w:pPr>
      <w:r w:rsidRPr="00A505F0">
        <w:rPr>
          <w:b/>
          <w:color w:val="000000" w:themeColor="text1"/>
        </w:rPr>
        <w:lastRenderedPageBreak/>
        <w:t>class ReaderClassIO</w:t>
      </w:r>
      <w:r w:rsidRPr="00672545">
        <w:rPr>
          <w:b/>
          <w:color w:val="00B0F0"/>
        </w:rPr>
        <w:t>{//this class is used for tansfering data from database for readers</w:t>
      </w:r>
    </w:p>
    <w:p w:rsidR="00672545" w:rsidRPr="00672545" w:rsidRDefault="00672545" w:rsidP="00672545">
      <w:pPr>
        <w:spacing w:line="220" w:lineRule="atLeast"/>
        <w:ind w:leftChars="300" w:left="660"/>
        <w:rPr>
          <w:b/>
          <w:color w:val="00B0F0"/>
        </w:rPr>
      </w:pPr>
      <w:r w:rsidRPr="00672545">
        <w:rPr>
          <w:b/>
          <w:color w:val="00B0F0"/>
        </w:rPr>
        <w:t>private:</w:t>
      </w:r>
    </w:p>
    <w:p w:rsidR="00672545" w:rsidRPr="00672545" w:rsidRDefault="00672545" w:rsidP="00672545">
      <w:pPr>
        <w:spacing w:line="220" w:lineRule="atLeast"/>
        <w:ind w:leftChars="300" w:left="660"/>
        <w:rPr>
          <w:b/>
          <w:color w:val="00B0F0"/>
        </w:rPr>
      </w:pPr>
      <w:r w:rsidRPr="00672545">
        <w:rPr>
          <w:b/>
          <w:color w:val="00B0F0"/>
        </w:rPr>
        <w:t>public:</w:t>
      </w:r>
    </w:p>
    <w:p w:rsidR="00672545" w:rsidRPr="00672545" w:rsidRDefault="00672545" w:rsidP="00672545">
      <w:pPr>
        <w:spacing w:line="220" w:lineRule="atLeast"/>
        <w:ind w:leftChars="300" w:left="660"/>
        <w:rPr>
          <w:b/>
          <w:color w:val="00B0F0"/>
        </w:rPr>
      </w:pPr>
      <w:r w:rsidRPr="00672545">
        <w:rPr>
          <w:b/>
          <w:color w:val="00B0F0"/>
        </w:rPr>
        <w:t xml:space="preserve">        int writeFile(people writeMessage,string fname,int distance,int mode)</w:t>
      </w:r>
      <w:r>
        <w:rPr>
          <w:rFonts w:hint="eastAsia"/>
          <w:b/>
          <w:color w:val="00B0F0"/>
        </w:rPr>
        <w:t>;</w:t>
      </w:r>
    </w:p>
    <w:p w:rsidR="00672545" w:rsidRPr="00672545" w:rsidRDefault="00672545" w:rsidP="00672545">
      <w:pPr>
        <w:spacing w:line="220" w:lineRule="atLeast"/>
        <w:ind w:leftChars="300" w:left="660"/>
        <w:rPr>
          <w:b/>
          <w:color w:val="00B0F0"/>
        </w:rPr>
      </w:pPr>
      <w:r w:rsidRPr="00672545">
        <w:rPr>
          <w:b/>
          <w:color w:val="00B0F0"/>
        </w:rPr>
        <w:t xml:space="preserve">        int readFile(people returnInfo[10],string fname,int distance,int mode)</w:t>
      </w:r>
      <w:r>
        <w:rPr>
          <w:rFonts w:hint="eastAsia"/>
          <w:b/>
          <w:color w:val="00B0F0"/>
        </w:rPr>
        <w:t>;</w:t>
      </w:r>
    </w:p>
    <w:p w:rsidR="00672545" w:rsidRPr="00672545" w:rsidRDefault="00672545" w:rsidP="00672545">
      <w:pPr>
        <w:spacing w:line="220" w:lineRule="atLeast"/>
        <w:ind w:leftChars="300" w:left="660"/>
        <w:rPr>
          <w:b/>
          <w:color w:val="00B0F0"/>
        </w:rPr>
      </w:pPr>
      <w:r w:rsidRPr="00672545">
        <w:rPr>
          <w:b/>
          <w:color w:val="00B0F0"/>
        </w:rPr>
        <w:t xml:space="preserve">        int currentFileSize(string fname)</w:t>
      </w:r>
      <w:r>
        <w:rPr>
          <w:rFonts w:hint="eastAsia"/>
          <w:b/>
          <w:color w:val="00B0F0"/>
        </w:rPr>
        <w:t>;</w:t>
      </w:r>
    </w:p>
    <w:p w:rsidR="00672545" w:rsidRPr="00672545" w:rsidRDefault="00672545" w:rsidP="00672545">
      <w:pPr>
        <w:spacing w:line="220" w:lineRule="atLeast"/>
        <w:ind w:leftChars="300" w:left="660"/>
        <w:rPr>
          <w:b/>
          <w:color w:val="00B0F0"/>
        </w:rPr>
      </w:pPr>
      <w:r w:rsidRPr="00672545">
        <w:rPr>
          <w:b/>
          <w:color w:val="00B0F0"/>
        </w:rPr>
        <w:t xml:space="preserve">        int createFile(string fname)</w:t>
      </w:r>
      <w:r>
        <w:rPr>
          <w:rFonts w:hint="eastAsia"/>
          <w:b/>
          <w:color w:val="00B0F0"/>
        </w:rPr>
        <w:t>;</w:t>
      </w:r>
    </w:p>
    <w:p w:rsidR="00672545" w:rsidRPr="00672545" w:rsidRDefault="00672545" w:rsidP="00672545">
      <w:pPr>
        <w:spacing w:line="220" w:lineRule="atLeast"/>
        <w:ind w:leftChars="300" w:left="660"/>
        <w:rPr>
          <w:b/>
          <w:color w:val="00B0F0"/>
        </w:rPr>
      </w:pPr>
      <w:r w:rsidRPr="00672545">
        <w:rPr>
          <w:b/>
          <w:color w:val="00B0F0"/>
        </w:rPr>
        <w:t xml:space="preserve">        int turncateFile(string fname)</w:t>
      </w:r>
      <w:r>
        <w:rPr>
          <w:rFonts w:hint="eastAsia"/>
          <w:b/>
          <w:color w:val="00B0F0"/>
        </w:rPr>
        <w:t>;</w:t>
      </w:r>
    </w:p>
    <w:p w:rsidR="00672545" w:rsidRPr="00672545" w:rsidRDefault="00672545" w:rsidP="00672545">
      <w:pPr>
        <w:spacing w:line="220" w:lineRule="atLeast"/>
        <w:ind w:leftChars="300" w:left="660"/>
        <w:rPr>
          <w:b/>
          <w:color w:val="00B0F0"/>
        </w:rPr>
      </w:pPr>
      <w:r w:rsidRPr="00672545">
        <w:rPr>
          <w:b/>
          <w:color w:val="00B0F0"/>
        </w:rPr>
        <w:t>};</w:t>
      </w:r>
    </w:p>
    <w:p w:rsidR="00CD15C7" w:rsidRDefault="00CD15C7" w:rsidP="00672545">
      <w:pPr>
        <w:spacing w:line="220" w:lineRule="atLeast"/>
        <w:ind w:leftChars="300" w:left="660"/>
        <w:rPr>
          <w:b/>
          <w:color w:val="C00000"/>
        </w:rPr>
      </w:pPr>
      <w:r>
        <w:rPr>
          <w:rFonts w:hint="eastAsia"/>
          <w:b/>
          <w:color w:val="C00000"/>
        </w:rPr>
        <w:t>NEW</w:t>
      </w:r>
      <w:r>
        <w:rPr>
          <w:rFonts w:hint="eastAsia"/>
          <w:b/>
          <w:color w:val="C00000"/>
        </w:rPr>
        <w:t>：</w:t>
      </w:r>
    </w:p>
    <w:p w:rsidR="00CD15C7" w:rsidRPr="00CD15C7" w:rsidRDefault="00CD15C7" w:rsidP="00CD15C7">
      <w:pPr>
        <w:spacing w:line="220" w:lineRule="atLeast"/>
        <w:ind w:leftChars="300" w:left="660"/>
        <w:rPr>
          <w:b/>
          <w:color w:val="C00000"/>
        </w:rPr>
      </w:pPr>
      <w:r w:rsidRPr="00CD15C7">
        <w:rPr>
          <w:rFonts w:hint="eastAsia"/>
          <w:b/>
          <w:color w:val="C00000"/>
        </w:rPr>
        <w:t>unsigned int hashOperation(char *arr,int arrlength,int hashLength)//</w:t>
      </w:r>
      <w:r w:rsidRPr="00CD15C7">
        <w:rPr>
          <w:rFonts w:hint="eastAsia"/>
          <w:b/>
          <w:color w:val="C00000"/>
        </w:rPr>
        <w:t>进行哈希</w:t>
      </w:r>
      <w:r w:rsidRPr="00CD15C7">
        <w:rPr>
          <w:rFonts w:hint="eastAsia"/>
          <w:b/>
          <w:color w:val="C00000"/>
        </w:rPr>
        <w:t>string getFilePath(string fname)//</w:t>
      </w:r>
      <w:r w:rsidRPr="00CD15C7">
        <w:rPr>
          <w:rFonts w:hint="eastAsia"/>
          <w:b/>
          <w:color w:val="C00000"/>
        </w:rPr>
        <w:t>获取同名文件路径</w:t>
      </w:r>
      <w:r w:rsidRPr="00CD15C7">
        <w:rPr>
          <w:rFonts w:hint="eastAsia"/>
          <w:b/>
          <w:color w:val="C00000"/>
        </w:rPr>
        <w:t>(</w:t>
      </w:r>
      <w:r w:rsidRPr="00CD15C7">
        <w:rPr>
          <w:rFonts w:hint="eastAsia"/>
          <w:b/>
          <w:color w:val="C00000"/>
        </w:rPr>
        <w:t>之前以带路径的方式存储过</w:t>
      </w:r>
      <w:r w:rsidRPr="00CD15C7">
        <w:rPr>
          <w:rFonts w:hint="eastAsia"/>
          <w:b/>
          <w:color w:val="C00000"/>
        </w:rPr>
        <w:t>)</w:t>
      </w:r>
    </w:p>
    <w:p w:rsidR="00CD15C7" w:rsidRPr="00CD15C7" w:rsidRDefault="00CD15C7" w:rsidP="00CD15C7">
      <w:pPr>
        <w:spacing w:line="220" w:lineRule="atLeast"/>
        <w:ind w:leftChars="300" w:left="660"/>
        <w:rPr>
          <w:b/>
          <w:color w:val="C00000"/>
        </w:rPr>
      </w:pPr>
      <w:r w:rsidRPr="00CD15C7">
        <w:rPr>
          <w:rFonts w:hint="eastAsia"/>
          <w:b/>
          <w:color w:val="C00000"/>
        </w:rPr>
        <w:t>hashOperation</w:t>
      </w:r>
      <w:r w:rsidRPr="00CD15C7">
        <w:rPr>
          <w:rFonts w:hint="eastAsia"/>
          <w:b/>
          <w:color w:val="C00000"/>
        </w:rPr>
        <w:t>函数正在检测</w:t>
      </w:r>
    </w:p>
    <w:p w:rsidR="00CD15C7" w:rsidRDefault="00CD15C7" w:rsidP="00CD15C7">
      <w:pPr>
        <w:spacing w:line="220" w:lineRule="atLeast"/>
        <w:ind w:leftChars="300" w:left="660"/>
        <w:rPr>
          <w:b/>
        </w:rPr>
      </w:pPr>
    </w:p>
    <w:p w:rsidR="00CD15C7" w:rsidRPr="00D91114" w:rsidRDefault="00CD15C7" w:rsidP="00CD15C7">
      <w:pPr>
        <w:spacing w:line="220" w:lineRule="atLeast"/>
        <w:ind w:leftChars="300" w:left="660"/>
        <w:rPr>
          <w:b/>
        </w:rPr>
      </w:pPr>
    </w:p>
    <w:p w:rsidR="00CD15C7" w:rsidRPr="00EC731C" w:rsidRDefault="00CD15C7" w:rsidP="00CD15C7">
      <w:pPr>
        <w:spacing w:line="220" w:lineRule="atLeast"/>
        <w:ind w:leftChars="100" w:left="220" w:rightChars="100" w:right="220"/>
      </w:pPr>
      <w:r w:rsidRPr="00EC731C">
        <w:rPr>
          <w:rFonts w:hint="eastAsia"/>
        </w:rPr>
        <w:t>*</w:t>
      </w:r>
      <w:r w:rsidRPr="00EC731C">
        <w:rPr>
          <w:rFonts w:hint="eastAsia"/>
        </w:rPr>
        <w:tab/>
        <w:t>writeFile()mode</w:t>
      </w:r>
      <w:r w:rsidRPr="00EC731C">
        <w:rPr>
          <w:rFonts w:hint="eastAsia"/>
        </w:rPr>
        <w:t>参数：</w:t>
      </w:r>
    </w:p>
    <w:p w:rsidR="00CD15C7" w:rsidRPr="00EC731C" w:rsidRDefault="00CD15C7" w:rsidP="00CD15C7">
      <w:pPr>
        <w:spacing w:line="220" w:lineRule="atLeast"/>
        <w:ind w:leftChars="100" w:left="220" w:rightChars="100" w:right="220"/>
      </w:pPr>
      <w:r w:rsidRPr="00EC731C">
        <w:rPr>
          <w:rFonts w:hint="eastAsia"/>
        </w:rPr>
        <w:t xml:space="preserve">1 </w:t>
      </w:r>
      <w:r w:rsidRPr="00EC731C">
        <w:rPr>
          <w:rFonts w:hint="eastAsia"/>
        </w:rPr>
        <w:t>文件指针从头开始、</w:t>
      </w:r>
      <w:r w:rsidRPr="00EC731C">
        <w:rPr>
          <w:rFonts w:hint="eastAsia"/>
        </w:rPr>
        <w:t>2</w:t>
      </w:r>
      <w:r w:rsidRPr="00EC731C">
        <w:rPr>
          <w:rFonts w:hint="eastAsia"/>
        </w:rPr>
        <w:t>文件指针指向从头开始之后的第</w:t>
      </w:r>
      <w:r w:rsidRPr="00EC731C">
        <w:rPr>
          <w:rFonts w:hint="eastAsia"/>
        </w:rPr>
        <w:t>distance*sizeof(book)</w:t>
      </w:r>
      <w:r w:rsidRPr="00EC731C">
        <w:rPr>
          <w:rFonts w:hint="eastAsia"/>
        </w:rPr>
        <w:t>字节的位置</w:t>
      </w:r>
      <w:r w:rsidRPr="00EC731C">
        <w:rPr>
          <w:rFonts w:hint="eastAsia"/>
        </w:rPr>
        <w:t xml:space="preserve"> 3</w:t>
      </w:r>
      <w:r w:rsidRPr="00EC731C">
        <w:rPr>
          <w:rFonts w:hint="eastAsia"/>
        </w:rPr>
        <w:t>、文件指针指向当前位置的第</w:t>
      </w:r>
      <w:r w:rsidRPr="00EC731C">
        <w:rPr>
          <w:rFonts w:hint="eastAsia"/>
        </w:rPr>
        <w:t>distance*sizeof(book)</w:t>
      </w:r>
      <w:r w:rsidRPr="00EC731C">
        <w:rPr>
          <w:rFonts w:hint="eastAsia"/>
        </w:rPr>
        <w:t>字节的位置，</w:t>
      </w:r>
      <w:r w:rsidRPr="00EC731C">
        <w:rPr>
          <w:rFonts w:hint="eastAsia"/>
        </w:rPr>
        <w:t>4</w:t>
      </w:r>
      <w:r w:rsidRPr="00EC731C">
        <w:rPr>
          <w:rFonts w:hint="eastAsia"/>
        </w:rPr>
        <w:t>、文件指针指向当前位置的</w:t>
      </w:r>
      <w:r w:rsidRPr="00EC731C">
        <w:rPr>
          <w:rFonts w:hint="eastAsia"/>
        </w:rPr>
        <w:t>distance</w:t>
      </w:r>
      <w:r w:rsidRPr="00EC731C">
        <w:rPr>
          <w:rFonts w:hint="eastAsia"/>
        </w:rPr>
        <w:t>的绝对值</w:t>
      </w:r>
      <w:r w:rsidRPr="00EC731C">
        <w:rPr>
          <w:rFonts w:hint="eastAsia"/>
        </w:rPr>
        <w:t>*sizeof(book)</w:t>
      </w:r>
      <w:r w:rsidRPr="00EC731C">
        <w:rPr>
          <w:rFonts w:hint="eastAsia"/>
        </w:rPr>
        <w:t>之前字节的位置，</w:t>
      </w:r>
      <w:r w:rsidRPr="00EC731C">
        <w:rPr>
          <w:rFonts w:hint="eastAsia"/>
        </w:rPr>
        <w:t>5</w:t>
      </w:r>
      <w:r w:rsidRPr="00EC731C">
        <w:rPr>
          <w:rFonts w:hint="eastAsia"/>
        </w:rPr>
        <w:t>、在文件末尾追加新内容</w:t>
      </w:r>
    </w:p>
    <w:p w:rsidR="00CD15C7" w:rsidRPr="00EC731C" w:rsidRDefault="00CD15C7" w:rsidP="00CD15C7">
      <w:pPr>
        <w:spacing w:line="220" w:lineRule="atLeast"/>
        <w:ind w:leftChars="100" w:left="220" w:rightChars="100" w:right="220"/>
      </w:pPr>
      <w:r w:rsidRPr="00EC731C">
        <w:rPr>
          <w:rFonts w:hint="eastAsia"/>
        </w:rPr>
        <w:t>(</w:t>
      </w:r>
      <w:r w:rsidRPr="00EC731C">
        <w:rPr>
          <w:rFonts w:hint="eastAsia"/>
        </w:rPr>
        <w:t>当前问题：发生截断</w:t>
      </w:r>
      <w:r w:rsidRPr="00EC731C">
        <w:rPr>
          <w:rFonts w:hint="eastAsia"/>
        </w:rPr>
        <w:t>)</w:t>
      </w:r>
    </w:p>
    <w:p w:rsidR="00CD15C7" w:rsidRPr="00EC731C" w:rsidRDefault="00CD15C7" w:rsidP="00CD15C7">
      <w:pPr>
        <w:spacing w:line="220" w:lineRule="atLeast"/>
        <w:ind w:leftChars="100" w:left="220" w:rightChars="100" w:right="220"/>
      </w:pPr>
      <w:r w:rsidRPr="00EC731C">
        <w:rPr>
          <w:rFonts w:hint="eastAsia"/>
        </w:rPr>
        <w:t>*</w:t>
      </w:r>
      <w:r w:rsidRPr="00EC731C">
        <w:rPr>
          <w:rFonts w:hint="eastAsia"/>
        </w:rPr>
        <w:tab/>
        <w:t>readFile()mode</w:t>
      </w:r>
      <w:r w:rsidRPr="00EC731C">
        <w:rPr>
          <w:rFonts w:hint="eastAsia"/>
        </w:rPr>
        <w:t>参数：</w:t>
      </w:r>
    </w:p>
    <w:p w:rsidR="00CD15C7" w:rsidRPr="00EC731C" w:rsidRDefault="00CD15C7" w:rsidP="00CD15C7">
      <w:pPr>
        <w:spacing w:line="220" w:lineRule="atLeast"/>
        <w:ind w:leftChars="100" w:left="220" w:rightChars="100" w:right="220"/>
      </w:pPr>
      <w:r w:rsidRPr="00EC731C">
        <w:rPr>
          <w:rFonts w:hint="eastAsia"/>
        </w:rPr>
        <w:t xml:space="preserve">1 </w:t>
      </w:r>
      <w:r w:rsidRPr="00EC731C">
        <w:rPr>
          <w:rFonts w:hint="eastAsia"/>
        </w:rPr>
        <w:t>文件指针从头开始、</w:t>
      </w:r>
      <w:r w:rsidRPr="00EC731C">
        <w:rPr>
          <w:rFonts w:hint="eastAsia"/>
        </w:rPr>
        <w:t>2</w:t>
      </w:r>
      <w:r w:rsidRPr="00EC731C">
        <w:rPr>
          <w:rFonts w:hint="eastAsia"/>
        </w:rPr>
        <w:t>文件指针指向从头开始之后的第</w:t>
      </w:r>
      <w:r w:rsidRPr="00EC731C">
        <w:rPr>
          <w:rFonts w:hint="eastAsia"/>
        </w:rPr>
        <w:t>distance*sizeof(book)</w:t>
      </w:r>
      <w:r w:rsidRPr="00EC731C">
        <w:rPr>
          <w:rFonts w:hint="eastAsia"/>
        </w:rPr>
        <w:t>字节的位置</w:t>
      </w:r>
      <w:r w:rsidRPr="00EC731C">
        <w:rPr>
          <w:rFonts w:hint="eastAsia"/>
        </w:rPr>
        <w:t xml:space="preserve"> 3</w:t>
      </w:r>
      <w:r w:rsidRPr="00EC731C">
        <w:rPr>
          <w:rFonts w:hint="eastAsia"/>
        </w:rPr>
        <w:t>、文件指针指向当前位置的第</w:t>
      </w:r>
      <w:r w:rsidRPr="00EC731C">
        <w:rPr>
          <w:rFonts w:hint="eastAsia"/>
        </w:rPr>
        <w:t>distance*sizeof(book)</w:t>
      </w:r>
      <w:r w:rsidRPr="00EC731C">
        <w:rPr>
          <w:rFonts w:hint="eastAsia"/>
        </w:rPr>
        <w:t>字节的位置，</w:t>
      </w:r>
      <w:r w:rsidRPr="00EC731C">
        <w:rPr>
          <w:rFonts w:hint="eastAsia"/>
        </w:rPr>
        <w:t>4</w:t>
      </w:r>
      <w:r w:rsidRPr="00EC731C">
        <w:rPr>
          <w:rFonts w:hint="eastAsia"/>
        </w:rPr>
        <w:t>、文件指针指向当前位置的</w:t>
      </w:r>
      <w:r w:rsidRPr="00EC731C">
        <w:rPr>
          <w:rFonts w:hint="eastAsia"/>
        </w:rPr>
        <w:t>distance</w:t>
      </w:r>
      <w:r w:rsidRPr="00EC731C">
        <w:rPr>
          <w:rFonts w:hint="eastAsia"/>
        </w:rPr>
        <w:t>的绝对值</w:t>
      </w:r>
      <w:r w:rsidRPr="00EC731C">
        <w:rPr>
          <w:rFonts w:hint="eastAsia"/>
        </w:rPr>
        <w:t>*sizeof(book)</w:t>
      </w:r>
      <w:r w:rsidRPr="00EC731C">
        <w:rPr>
          <w:rFonts w:hint="eastAsia"/>
        </w:rPr>
        <w:t>之前字节的位置</w:t>
      </w:r>
    </w:p>
    <w:p w:rsidR="00CD15C7" w:rsidRPr="00EC731C" w:rsidRDefault="00CD15C7" w:rsidP="00CD15C7">
      <w:pPr>
        <w:spacing w:line="220" w:lineRule="atLeast"/>
        <w:ind w:leftChars="100" w:left="220" w:rightChars="100" w:right="220"/>
      </w:pPr>
    </w:p>
    <w:p w:rsidR="00CD15C7" w:rsidRPr="00EC731C" w:rsidRDefault="00CD15C7" w:rsidP="00CD15C7">
      <w:pPr>
        <w:spacing w:line="220" w:lineRule="atLeast"/>
        <w:ind w:leftChars="100" w:left="220" w:rightChars="100" w:right="220"/>
      </w:pPr>
      <w:r w:rsidRPr="00EC731C">
        <w:rPr>
          <w:rFonts w:hint="eastAsia"/>
        </w:rPr>
        <w:lastRenderedPageBreak/>
        <w:t>*</w:t>
      </w:r>
      <w:r w:rsidRPr="00EC731C">
        <w:rPr>
          <w:rFonts w:hint="eastAsia"/>
        </w:rPr>
        <w:tab/>
        <w:t>readFile()</w:t>
      </w:r>
      <w:r w:rsidRPr="00EC731C">
        <w:rPr>
          <w:rFonts w:hint="eastAsia"/>
        </w:rPr>
        <w:t>函数中返回的数组，如果已经读完文件，将填充为</w:t>
      </w:r>
      <w:r w:rsidRPr="00EC731C">
        <w:rPr>
          <w:rFonts w:hint="eastAsia"/>
        </w:rPr>
        <w:t>:unsigned int/int</w:t>
      </w:r>
      <w:r w:rsidRPr="00EC731C">
        <w:rPr>
          <w:rFonts w:hint="eastAsia"/>
        </w:rPr>
        <w:t>类型填充</w:t>
      </w:r>
      <w:r w:rsidRPr="00EC731C">
        <w:rPr>
          <w:rFonts w:hint="eastAsia"/>
        </w:rPr>
        <w:t>0,char</w:t>
      </w:r>
      <w:r w:rsidRPr="00EC731C">
        <w:rPr>
          <w:rFonts w:hint="eastAsia"/>
        </w:rPr>
        <w:t>类型填充</w:t>
      </w:r>
      <w:r w:rsidRPr="00EC731C">
        <w:rPr>
          <w:rFonts w:hint="eastAsia"/>
        </w:rPr>
        <w:t>'#'</w:t>
      </w:r>
    </w:p>
    <w:p w:rsidR="00CD15C7" w:rsidRPr="00EC731C" w:rsidRDefault="00CD15C7" w:rsidP="00CD15C7">
      <w:pPr>
        <w:spacing w:line="220" w:lineRule="atLeast"/>
        <w:ind w:leftChars="100" w:left="220" w:rightChars="100" w:right="220"/>
      </w:pPr>
    </w:p>
    <w:p w:rsidR="00CD15C7" w:rsidRPr="00EC731C" w:rsidRDefault="00CD15C7" w:rsidP="00CD15C7">
      <w:pPr>
        <w:spacing w:line="220" w:lineRule="atLeast"/>
        <w:ind w:leftChars="100" w:left="220" w:rightChars="100" w:right="220"/>
      </w:pPr>
      <w:r w:rsidRPr="00EC731C">
        <w:rPr>
          <w:rFonts w:hint="eastAsia"/>
        </w:rPr>
        <w:t>以上函数返回值为一</w:t>
      </w:r>
      <w:r w:rsidRPr="00EC731C">
        <w:rPr>
          <w:rFonts w:hint="eastAsia"/>
        </w:rPr>
        <w:t>int</w:t>
      </w:r>
      <w:r w:rsidRPr="00EC731C">
        <w:rPr>
          <w:rFonts w:hint="eastAsia"/>
        </w:rPr>
        <w:t>型数据：</w:t>
      </w:r>
    </w:p>
    <w:p w:rsidR="00D91114" w:rsidRPr="00EC731C" w:rsidRDefault="00CD15C7" w:rsidP="00CD15C7">
      <w:pPr>
        <w:spacing w:line="220" w:lineRule="atLeast"/>
        <w:ind w:leftChars="100" w:left="220" w:rightChars="100" w:right="220"/>
      </w:pPr>
      <w:r w:rsidRPr="00EC731C">
        <w:rPr>
          <w:rFonts w:hint="eastAsia"/>
        </w:rPr>
        <w:t xml:space="preserve">-6 </w:t>
      </w:r>
      <w:r w:rsidRPr="00EC731C">
        <w:rPr>
          <w:rFonts w:hint="eastAsia"/>
        </w:rPr>
        <w:t>文件存在、</w:t>
      </w:r>
      <w:r w:rsidRPr="00EC731C">
        <w:rPr>
          <w:rFonts w:hint="eastAsia"/>
        </w:rPr>
        <w:t xml:space="preserve"> -5 mode</w:t>
      </w:r>
      <w:r w:rsidRPr="00EC731C">
        <w:rPr>
          <w:rFonts w:hint="eastAsia"/>
        </w:rPr>
        <w:t>非法、</w:t>
      </w:r>
      <w:r w:rsidRPr="00EC731C">
        <w:rPr>
          <w:rFonts w:hint="eastAsia"/>
        </w:rPr>
        <w:t xml:space="preserve">-4 </w:t>
      </w:r>
      <w:r w:rsidRPr="00EC731C">
        <w:rPr>
          <w:rFonts w:hint="eastAsia"/>
        </w:rPr>
        <w:t>文件已经读完、</w:t>
      </w:r>
      <w:r w:rsidRPr="00EC731C">
        <w:rPr>
          <w:rFonts w:hint="eastAsia"/>
        </w:rPr>
        <w:t xml:space="preserve">-3 </w:t>
      </w:r>
      <w:r w:rsidRPr="00EC731C">
        <w:rPr>
          <w:rFonts w:hint="eastAsia"/>
        </w:rPr>
        <w:t>路径不存在、</w:t>
      </w:r>
      <w:r w:rsidRPr="00EC731C">
        <w:rPr>
          <w:rFonts w:hint="eastAsia"/>
        </w:rPr>
        <w:t xml:space="preserve"> -2 </w:t>
      </w:r>
      <w:r w:rsidRPr="00EC731C">
        <w:rPr>
          <w:rFonts w:hint="eastAsia"/>
        </w:rPr>
        <w:t>文件不存在、</w:t>
      </w:r>
      <w:r w:rsidRPr="00EC731C">
        <w:rPr>
          <w:rFonts w:hint="eastAsia"/>
        </w:rPr>
        <w:t xml:space="preserve"> -1 </w:t>
      </w:r>
      <w:r w:rsidRPr="00EC731C">
        <w:rPr>
          <w:rFonts w:hint="eastAsia"/>
        </w:rPr>
        <w:t>文件打开失败、</w:t>
      </w:r>
      <w:r w:rsidRPr="00EC731C">
        <w:rPr>
          <w:rFonts w:hint="eastAsia"/>
        </w:rPr>
        <w:t xml:space="preserve">0 </w:t>
      </w:r>
      <w:r w:rsidRPr="00EC731C">
        <w:rPr>
          <w:rFonts w:hint="eastAsia"/>
        </w:rPr>
        <w:t>成功</w:t>
      </w:r>
      <w:r w:rsidRPr="00EC731C">
        <w:rPr>
          <w:rFonts w:hint="eastAsia"/>
        </w:rPr>
        <w:t xml:space="preserve"> </w:t>
      </w:r>
      <w:r w:rsidRPr="00EC731C">
        <w:rPr>
          <w:rFonts w:hint="eastAsia"/>
        </w:rPr>
        <w:t>、</w:t>
      </w:r>
      <w:r w:rsidRPr="00EC731C">
        <w:rPr>
          <w:rFonts w:hint="eastAsia"/>
        </w:rPr>
        <w:t xml:space="preserve">1 </w:t>
      </w:r>
      <w:r w:rsidRPr="00EC731C">
        <w:rPr>
          <w:rFonts w:hint="eastAsia"/>
        </w:rPr>
        <w:t>读失败、</w:t>
      </w:r>
      <w:r w:rsidRPr="00EC731C">
        <w:rPr>
          <w:rFonts w:hint="eastAsia"/>
        </w:rPr>
        <w:t xml:space="preserve"> 2 </w:t>
      </w:r>
      <w:r w:rsidRPr="00EC731C">
        <w:rPr>
          <w:rFonts w:hint="eastAsia"/>
        </w:rPr>
        <w:t>写失败、</w:t>
      </w:r>
      <w:r w:rsidRPr="00EC731C">
        <w:rPr>
          <w:rFonts w:hint="eastAsia"/>
        </w:rPr>
        <w:t xml:space="preserve"> 3</w:t>
      </w:r>
      <w:r w:rsidRPr="00EC731C">
        <w:rPr>
          <w:rFonts w:hint="eastAsia"/>
        </w:rPr>
        <w:t>文件名为空</w:t>
      </w:r>
      <w:r w:rsidRPr="00EC731C">
        <w:rPr>
          <w:rFonts w:hint="eastAsia"/>
        </w:rPr>
        <w:t xml:space="preserve"> </w:t>
      </w:r>
      <w:r w:rsidRPr="00EC731C">
        <w:rPr>
          <w:rFonts w:hint="eastAsia"/>
        </w:rPr>
        <w:t>、</w:t>
      </w:r>
      <w:r w:rsidRPr="00EC731C">
        <w:rPr>
          <w:rFonts w:hint="eastAsia"/>
        </w:rPr>
        <w:t xml:space="preserve">4 </w:t>
      </w:r>
      <w:r w:rsidRPr="00EC731C">
        <w:rPr>
          <w:rFonts w:hint="eastAsia"/>
        </w:rPr>
        <w:t>文件删除失败</w:t>
      </w:r>
      <w:r w:rsidRPr="00EC731C">
        <w:rPr>
          <w:rFonts w:hint="eastAsia"/>
        </w:rPr>
        <w:t xml:space="preserve"> </w:t>
      </w:r>
      <w:r w:rsidRPr="00EC731C">
        <w:rPr>
          <w:rFonts w:hint="eastAsia"/>
        </w:rPr>
        <w:t>、</w:t>
      </w:r>
      <w:r w:rsidRPr="00EC731C">
        <w:rPr>
          <w:rFonts w:hint="eastAsia"/>
        </w:rPr>
        <w:t xml:space="preserve"> 5 </w:t>
      </w:r>
      <w:r w:rsidRPr="00EC731C">
        <w:rPr>
          <w:rFonts w:hint="eastAsia"/>
        </w:rPr>
        <w:t>文件创建失败</w:t>
      </w:r>
      <w:r w:rsidRPr="00EC731C">
        <w:rPr>
          <w:rFonts w:hint="eastAsia"/>
        </w:rPr>
        <w:t xml:space="preserve"> </w:t>
      </w:r>
      <w:r w:rsidRPr="00EC731C">
        <w:rPr>
          <w:rFonts w:hint="eastAsia"/>
        </w:rPr>
        <w:t>、</w:t>
      </w:r>
      <w:r w:rsidRPr="00EC731C">
        <w:rPr>
          <w:rFonts w:hint="eastAsia"/>
        </w:rPr>
        <w:t xml:space="preserve"> 6 </w:t>
      </w:r>
      <w:r w:rsidRPr="00EC731C">
        <w:rPr>
          <w:rFonts w:hint="eastAsia"/>
        </w:rPr>
        <w:t>文件被占用</w:t>
      </w:r>
    </w:p>
    <w:p w:rsidR="00822CCA" w:rsidRPr="000F690C" w:rsidRDefault="00822CCA" w:rsidP="008C58FC">
      <w:pPr>
        <w:spacing w:line="220" w:lineRule="atLeast"/>
        <w:rPr>
          <w:color w:val="000000" w:themeColor="text1"/>
        </w:rPr>
      </w:pPr>
    </w:p>
    <w:p w:rsidR="00AD4838" w:rsidRDefault="00AD4838" w:rsidP="00AD4838">
      <w:pPr>
        <w:spacing w:line="220" w:lineRule="atLeast"/>
        <w:rPr>
          <w:b/>
          <w:sz w:val="30"/>
          <w:szCs w:val="30"/>
        </w:rPr>
      </w:pPr>
      <w:bookmarkStart w:id="17" w:name="查询书籍信息"/>
      <w:r w:rsidRPr="00CD15C7">
        <w:rPr>
          <w:rFonts w:hint="eastAsia"/>
          <w:b/>
          <w:sz w:val="30"/>
          <w:szCs w:val="30"/>
        </w:rPr>
        <w:t>查询书籍信息</w:t>
      </w:r>
      <w:bookmarkEnd w:id="17"/>
      <w:r w:rsidRPr="00CD15C7">
        <w:rPr>
          <w:rFonts w:hint="eastAsia"/>
          <w:b/>
          <w:sz w:val="30"/>
          <w:szCs w:val="30"/>
        </w:rPr>
        <w:t>：</w:t>
      </w:r>
    </w:p>
    <w:p w:rsidR="00EF485A" w:rsidRPr="00EF485A" w:rsidRDefault="00EF485A" w:rsidP="00AD4838">
      <w:pPr>
        <w:spacing w:line="220" w:lineRule="atLeast"/>
        <w:rPr>
          <w:b/>
        </w:rPr>
      </w:pPr>
      <w:r>
        <w:rPr>
          <w:rFonts w:hint="eastAsia"/>
          <w:b/>
          <w:color w:val="FF0000"/>
        </w:rPr>
        <w:t>（张文政）</w:t>
      </w:r>
    </w:p>
    <w:p w:rsidR="00CD15C7" w:rsidRPr="00CD15C7" w:rsidRDefault="00CD15C7" w:rsidP="00CD15C7">
      <w:pPr>
        <w:rPr>
          <w:b/>
        </w:rPr>
      </w:pPr>
      <w:r w:rsidRPr="00CD15C7">
        <w:rPr>
          <w:rFonts w:hint="eastAsia"/>
          <w:b/>
          <w:color w:val="0070C0"/>
        </w:rPr>
        <w:t>void searchAllBooks();</w:t>
      </w:r>
      <w:r w:rsidRPr="002E35B7">
        <w:rPr>
          <w:rFonts w:hint="eastAsia"/>
        </w:rPr>
        <w:t>//</w:t>
      </w:r>
      <w:r w:rsidRPr="002E35B7">
        <w:rPr>
          <w:rFonts w:hint="eastAsia"/>
        </w:rPr>
        <w:t>无条件展示所有书籍</w:t>
      </w:r>
    </w:p>
    <w:p w:rsidR="00CD15C7" w:rsidRPr="002E35B7" w:rsidRDefault="00CD15C7" w:rsidP="00CD15C7">
      <w:pPr>
        <w:rPr>
          <w:color w:val="0070C0"/>
        </w:rPr>
      </w:pPr>
      <w:r w:rsidRPr="00CD15C7">
        <w:rPr>
          <w:rFonts w:hint="eastAsia"/>
          <w:b/>
          <w:color w:val="0070C0"/>
        </w:rPr>
        <w:t>void searchBookById(unsigned int bookId);</w:t>
      </w:r>
      <w:r w:rsidRPr="002E35B7">
        <w:rPr>
          <w:rFonts w:hint="eastAsia"/>
        </w:rPr>
        <w:t>//</w:t>
      </w:r>
      <w:r w:rsidRPr="002E35B7">
        <w:rPr>
          <w:rFonts w:hint="eastAsia"/>
        </w:rPr>
        <w:t>按书号查询书籍信息</w:t>
      </w:r>
    </w:p>
    <w:p w:rsidR="00CD15C7" w:rsidRPr="002E35B7" w:rsidRDefault="00CD15C7" w:rsidP="00CD15C7">
      <w:r w:rsidRPr="00CD15C7">
        <w:rPr>
          <w:rFonts w:hint="eastAsia"/>
          <w:b/>
          <w:color w:val="0070C0"/>
        </w:rPr>
        <w:t>void searchBookByPeopleId(unsigned int peopleId);</w:t>
      </w:r>
      <w:r w:rsidRPr="002E35B7">
        <w:rPr>
          <w:rFonts w:hint="eastAsia"/>
        </w:rPr>
        <w:t>//</w:t>
      </w:r>
      <w:r w:rsidRPr="002E35B7">
        <w:rPr>
          <w:rFonts w:hint="eastAsia"/>
        </w:rPr>
        <w:t>按借书人序号查询书籍信息</w:t>
      </w:r>
    </w:p>
    <w:p w:rsidR="00CD15C7" w:rsidRPr="00CD15C7" w:rsidRDefault="00CD15C7" w:rsidP="00CD15C7">
      <w:pPr>
        <w:rPr>
          <w:b/>
        </w:rPr>
      </w:pPr>
      <w:r w:rsidRPr="00CD15C7">
        <w:rPr>
          <w:rFonts w:hint="eastAsia"/>
          <w:b/>
          <w:color w:val="0070C0"/>
        </w:rPr>
        <w:t>void searchBookByClass(int bookClass);</w:t>
      </w:r>
      <w:r w:rsidRPr="002E35B7">
        <w:rPr>
          <w:rFonts w:hint="eastAsia"/>
        </w:rPr>
        <w:t>//</w:t>
      </w:r>
      <w:r w:rsidRPr="002E35B7">
        <w:rPr>
          <w:rFonts w:hint="eastAsia"/>
        </w:rPr>
        <w:t>按书籍类别查询书籍信息</w:t>
      </w:r>
    </w:p>
    <w:p w:rsidR="00CD15C7" w:rsidRPr="00CD15C7" w:rsidRDefault="00CD15C7" w:rsidP="00CD15C7">
      <w:pPr>
        <w:rPr>
          <w:b/>
        </w:rPr>
      </w:pPr>
      <w:r w:rsidRPr="00CD15C7">
        <w:rPr>
          <w:rFonts w:hint="eastAsia"/>
          <w:b/>
          <w:color w:val="0070C0"/>
        </w:rPr>
        <w:t>void searchBookByPrice(float price1,float price2);</w:t>
      </w:r>
      <w:r w:rsidRPr="002E35B7">
        <w:rPr>
          <w:rFonts w:hint="eastAsia"/>
        </w:rPr>
        <w:t>//</w:t>
      </w:r>
      <w:r w:rsidRPr="002E35B7">
        <w:rPr>
          <w:rFonts w:hint="eastAsia"/>
        </w:rPr>
        <w:t>按价格</w:t>
      </w:r>
      <w:r w:rsidRPr="002E35B7">
        <w:rPr>
          <w:rFonts w:hint="eastAsia"/>
        </w:rPr>
        <w:t xml:space="preserve"> </w:t>
      </w:r>
      <w:r w:rsidRPr="002E35B7">
        <w:rPr>
          <w:rFonts w:hint="eastAsia"/>
        </w:rPr>
        <w:t>区间查询书籍信息</w:t>
      </w:r>
    </w:p>
    <w:p w:rsidR="00CD15C7" w:rsidRPr="002E35B7" w:rsidRDefault="00CD15C7" w:rsidP="00CD15C7">
      <w:r w:rsidRPr="00CD15C7">
        <w:rPr>
          <w:rFonts w:hint="eastAsia"/>
          <w:b/>
          <w:color w:val="0070C0"/>
        </w:rPr>
        <w:t>void searchBookByName(char name[20])</w:t>
      </w:r>
      <w:r w:rsidRPr="002E35B7">
        <w:rPr>
          <w:rFonts w:hint="eastAsia"/>
          <w:color w:val="0070C0"/>
        </w:rPr>
        <w:t>;</w:t>
      </w:r>
      <w:r w:rsidRPr="002E35B7">
        <w:rPr>
          <w:rFonts w:hint="eastAsia"/>
        </w:rPr>
        <w:t>//</w:t>
      </w:r>
      <w:r w:rsidRPr="002E35B7">
        <w:rPr>
          <w:rFonts w:hint="eastAsia"/>
        </w:rPr>
        <w:t>按名字查询书籍信息</w:t>
      </w:r>
    </w:p>
    <w:p w:rsidR="00CD15C7" w:rsidRPr="00CD15C7" w:rsidRDefault="00CD15C7" w:rsidP="00CD15C7">
      <w:pPr>
        <w:rPr>
          <w:b/>
        </w:rPr>
      </w:pPr>
      <w:r w:rsidRPr="00CD15C7">
        <w:rPr>
          <w:rFonts w:hint="eastAsia"/>
          <w:b/>
          <w:color w:val="0070C0"/>
        </w:rPr>
        <w:t>void searchBookByPublisher(char publisher[20]);</w:t>
      </w:r>
      <w:r w:rsidRPr="002E35B7">
        <w:rPr>
          <w:rFonts w:hint="eastAsia"/>
        </w:rPr>
        <w:t>//</w:t>
      </w:r>
      <w:r w:rsidRPr="002E35B7">
        <w:rPr>
          <w:rFonts w:hint="eastAsia"/>
        </w:rPr>
        <w:t>按出版社查询书籍信息</w:t>
      </w:r>
    </w:p>
    <w:p w:rsidR="00CD15C7" w:rsidRPr="00CD15C7" w:rsidRDefault="00CD15C7" w:rsidP="00CD15C7">
      <w:pPr>
        <w:rPr>
          <w:b/>
        </w:rPr>
      </w:pPr>
      <w:r w:rsidRPr="00CD15C7">
        <w:rPr>
          <w:rFonts w:hint="eastAsia"/>
          <w:b/>
          <w:color w:val="0070C0"/>
        </w:rPr>
        <w:t>void searchBookByAuthor(char author[8]);</w:t>
      </w:r>
      <w:r w:rsidRPr="002E35B7">
        <w:rPr>
          <w:rFonts w:hint="eastAsia"/>
        </w:rPr>
        <w:t>//</w:t>
      </w:r>
      <w:r w:rsidRPr="002E35B7">
        <w:rPr>
          <w:rFonts w:hint="eastAsia"/>
        </w:rPr>
        <w:t>按作者查询书籍信息</w:t>
      </w:r>
    </w:p>
    <w:p w:rsidR="00CD15C7" w:rsidRPr="00CD15C7" w:rsidRDefault="00CD15C7" w:rsidP="00CD15C7">
      <w:pPr>
        <w:rPr>
          <w:b/>
        </w:rPr>
      </w:pPr>
      <w:r w:rsidRPr="00CD15C7">
        <w:rPr>
          <w:rFonts w:hint="eastAsia"/>
          <w:b/>
          <w:color w:val="0070C0"/>
        </w:rPr>
        <w:t>void searchBookByPublishDate(char publishDate[8]);</w:t>
      </w:r>
      <w:r w:rsidRPr="002E35B7">
        <w:rPr>
          <w:rFonts w:hint="eastAsia"/>
        </w:rPr>
        <w:t>//</w:t>
      </w:r>
      <w:r w:rsidRPr="002E35B7">
        <w:rPr>
          <w:rFonts w:hint="eastAsia"/>
        </w:rPr>
        <w:t>按出版日期查询书籍信息</w:t>
      </w:r>
    </w:p>
    <w:p w:rsidR="00CD15C7" w:rsidRPr="00CD15C7" w:rsidRDefault="00CD15C7" w:rsidP="00CD15C7">
      <w:pPr>
        <w:rPr>
          <w:b/>
        </w:rPr>
      </w:pPr>
      <w:r w:rsidRPr="00CD15C7">
        <w:rPr>
          <w:rFonts w:hint="eastAsia"/>
          <w:b/>
          <w:color w:val="0070C0"/>
        </w:rPr>
        <w:t>void searchBookByBorrowTime(char borrowTime[10]);</w:t>
      </w:r>
      <w:r w:rsidRPr="002E35B7">
        <w:rPr>
          <w:rFonts w:hint="eastAsia"/>
        </w:rPr>
        <w:t>//</w:t>
      </w:r>
      <w:r w:rsidRPr="002E35B7">
        <w:rPr>
          <w:rFonts w:hint="eastAsia"/>
        </w:rPr>
        <w:t>按借出日期查询书籍信息</w:t>
      </w:r>
    </w:p>
    <w:p w:rsidR="00CD15C7" w:rsidRPr="00CD15C7" w:rsidRDefault="00CD15C7" w:rsidP="00CD15C7">
      <w:pPr>
        <w:rPr>
          <w:b/>
        </w:rPr>
      </w:pPr>
      <w:r w:rsidRPr="00CD15C7">
        <w:rPr>
          <w:rFonts w:hint="eastAsia"/>
          <w:b/>
          <w:color w:val="0070C0"/>
        </w:rPr>
        <w:t>int  searchInstanceOfBook(unsigned int bookId);</w:t>
      </w:r>
      <w:r w:rsidRPr="002E35B7">
        <w:rPr>
          <w:rFonts w:hint="eastAsia"/>
        </w:rPr>
        <w:t>//</w:t>
      </w:r>
      <w:r w:rsidRPr="002E35B7">
        <w:rPr>
          <w:rFonts w:hint="eastAsia"/>
        </w:rPr>
        <w:t>查询书号来返回某本书在文件里的</w:t>
      </w:r>
      <w:r w:rsidRPr="002E35B7">
        <w:rPr>
          <w:rFonts w:hint="eastAsia"/>
        </w:rPr>
        <w:t>distance</w:t>
      </w:r>
    </w:p>
    <w:p w:rsidR="00CD15C7" w:rsidRPr="00CD15C7" w:rsidRDefault="00CD15C7" w:rsidP="00CD15C7">
      <w:pPr>
        <w:rPr>
          <w:b/>
        </w:rPr>
      </w:pPr>
    </w:p>
    <w:p w:rsidR="00AD4838" w:rsidRPr="00CD15C7" w:rsidRDefault="00AD4838" w:rsidP="00AD4838">
      <w:pPr>
        <w:spacing w:line="220" w:lineRule="atLeast"/>
        <w:rPr>
          <w:b/>
        </w:rPr>
      </w:pPr>
    </w:p>
    <w:p w:rsidR="00AD4838" w:rsidRPr="00CD15C7" w:rsidRDefault="00AD4838" w:rsidP="00AD4838">
      <w:pPr>
        <w:spacing w:line="220" w:lineRule="atLeast"/>
        <w:rPr>
          <w:b/>
          <w:sz w:val="30"/>
          <w:szCs w:val="30"/>
        </w:rPr>
      </w:pPr>
      <w:bookmarkStart w:id="18" w:name="查询用户信息"/>
      <w:r w:rsidRPr="00CD15C7">
        <w:rPr>
          <w:rFonts w:hint="eastAsia"/>
          <w:b/>
          <w:sz w:val="30"/>
          <w:szCs w:val="30"/>
        </w:rPr>
        <w:lastRenderedPageBreak/>
        <w:t>查询用户信息</w:t>
      </w:r>
      <w:bookmarkEnd w:id="18"/>
      <w:r w:rsidRPr="00CD15C7">
        <w:rPr>
          <w:rFonts w:hint="eastAsia"/>
          <w:b/>
          <w:sz w:val="30"/>
          <w:szCs w:val="30"/>
        </w:rPr>
        <w:t>：</w:t>
      </w:r>
    </w:p>
    <w:p w:rsidR="00AD4838" w:rsidRPr="00CD15C7" w:rsidRDefault="00EF485A" w:rsidP="00AD4838">
      <w:pPr>
        <w:spacing w:line="220" w:lineRule="atLeast"/>
        <w:rPr>
          <w:b/>
        </w:rPr>
      </w:pPr>
      <w:r>
        <w:rPr>
          <w:rFonts w:hint="eastAsia"/>
          <w:b/>
          <w:color w:val="FF0000"/>
        </w:rPr>
        <w:t>（张文政）</w:t>
      </w:r>
    </w:p>
    <w:p w:rsidR="00CD15C7" w:rsidRPr="002E35B7" w:rsidRDefault="00CD15C7" w:rsidP="00CD15C7">
      <w:pPr>
        <w:rPr>
          <w:color w:val="0070C0"/>
        </w:rPr>
      </w:pPr>
      <w:r w:rsidRPr="00CD15C7">
        <w:rPr>
          <w:rFonts w:hint="eastAsia"/>
          <w:b/>
          <w:color w:val="0070C0"/>
        </w:rPr>
        <w:t>void searchAllPeople();</w:t>
      </w:r>
      <w:r w:rsidRPr="002E35B7">
        <w:rPr>
          <w:rFonts w:hint="eastAsia"/>
        </w:rPr>
        <w:t>//</w:t>
      </w:r>
      <w:r w:rsidRPr="002E35B7">
        <w:rPr>
          <w:rFonts w:hint="eastAsia"/>
        </w:rPr>
        <w:t>无条件展示所有用户信息</w:t>
      </w:r>
    </w:p>
    <w:p w:rsidR="00CD15C7" w:rsidRPr="00CD15C7" w:rsidRDefault="00CD15C7" w:rsidP="00CD15C7">
      <w:pPr>
        <w:rPr>
          <w:b/>
        </w:rPr>
      </w:pPr>
      <w:r w:rsidRPr="00CD15C7">
        <w:rPr>
          <w:rFonts w:hint="eastAsia"/>
          <w:b/>
          <w:color w:val="0070C0"/>
        </w:rPr>
        <w:t>void searchPeopleById(unsigned int peopleId);</w:t>
      </w:r>
      <w:r w:rsidRPr="002E35B7">
        <w:rPr>
          <w:rFonts w:hint="eastAsia"/>
        </w:rPr>
        <w:t>//</w:t>
      </w:r>
      <w:r w:rsidRPr="002E35B7">
        <w:rPr>
          <w:rFonts w:hint="eastAsia"/>
        </w:rPr>
        <w:t>通过用户号查询用户信息</w:t>
      </w:r>
    </w:p>
    <w:p w:rsidR="00CD15C7" w:rsidRPr="00CD15C7" w:rsidRDefault="00CD15C7" w:rsidP="00CD15C7">
      <w:pPr>
        <w:rPr>
          <w:b/>
        </w:rPr>
      </w:pPr>
      <w:r w:rsidRPr="00CD15C7">
        <w:rPr>
          <w:rFonts w:hint="eastAsia"/>
          <w:b/>
          <w:color w:val="0070C0"/>
        </w:rPr>
        <w:t>void searchPeopleByRecentBorrowId(unsigned int recentBorrowId[10]);</w:t>
      </w:r>
      <w:r w:rsidRPr="002E35B7">
        <w:rPr>
          <w:rFonts w:hint="eastAsia"/>
        </w:rPr>
        <w:t>//</w:t>
      </w:r>
      <w:r w:rsidRPr="002E35B7">
        <w:rPr>
          <w:rFonts w:hint="eastAsia"/>
        </w:rPr>
        <w:t>暂时不考虑</w:t>
      </w:r>
    </w:p>
    <w:p w:rsidR="00CD15C7" w:rsidRPr="00CD15C7" w:rsidRDefault="00CD15C7" w:rsidP="00CD15C7">
      <w:pPr>
        <w:rPr>
          <w:b/>
        </w:rPr>
      </w:pPr>
      <w:r w:rsidRPr="00CD15C7">
        <w:rPr>
          <w:rFonts w:hint="eastAsia"/>
          <w:b/>
          <w:color w:val="0070C0"/>
        </w:rPr>
        <w:t>void searchPeopleByRank(int rank);</w:t>
      </w:r>
      <w:r w:rsidRPr="002E35B7">
        <w:rPr>
          <w:rFonts w:hint="eastAsia"/>
        </w:rPr>
        <w:t>//</w:t>
      </w:r>
      <w:r w:rsidRPr="002E35B7">
        <w:rPr>
          <w:rFonts w:hint="eastAsia"/>
        </w:rPr>
        <w:t>通过用户等级查询用户信息</w:t>
      </w:r>
    </w:p>
    <w:p w:rsidR="00CD15C7" w:rsidRPr="00CD15C7" w:rsidRDefault="00CD15C7" w:rsidP="00CD15C7">
      <w:pPr>
        <w:rPr>
          <w:b/>
        </w:rPr>
      </w:pPr>
      <w:r w:rsidRPr="00CD15C7">
        <w:rPr>
          <w:rFonts w:hint="eastAsia"/>
          <w:b/>
          <w:color w:val="0070C0"/>
        </w:rPr>
        <w:t>void searchPeopleByCredit(int credit);</w:t>
      </w:r>
      <w:r w:rsidRPr="002E35B7">
        <w:rPr>
          <w:rFonts w:hint="eastAsia"/>
        </w:rPr>
        <w:t>//</w:t>
      </w:r>
      <w:r w:rsidRPr="002E35B7">
        <w:rPr>
          <w:rFonts w:hint="eastAsia"/>
        </w:rPr>
        <w:t>通过信用等级查询用户信息</w:t>
      </w:r>
    </w:p>
    <w:p w:rsidR="00CD15C7" w:rsidRPr="002E35B7" w:rsidRDefault="00CD15C7" w:rsidP="00CD15C7">
      <w:pPr>
        <w:spacing w:line="220" w:lineRule="atLeast"/>
      </w:pPr>
      <w:r w:rsidRPr="00CD15C7">
        <w:rPr>
          <w:rFonts w:hint="eastAsia"/>
          <w:b/>
          <w:color w:val="0070C0"/>
        </w:rPr>
        <w:t>int  searchInstanceOfPeople(unsigned int peopleId);</w:t>
      </w:r>
      <w:r w:rsidRPr="002E35B7">
        <w:rPr>
          <w:rFonts w:hint="eastAsia"/>
        </w:rPr>
        <w:t>//</w:t>
      </w:r>
      <w:r w:rsidRPr="002E35B7">
        <w:rPr>
          <w:rFonts w:hint="eastAsia"/>
        </w:rPr>
        <w:t>查询用户号来返回某用户在文件里的</w:t>
      </w:r>
      <w:r w:rsidRPr="002E35B7">
        <w:rPr>
          <w:rFonts w:hint="eastAsia"/>
        </w:rPr>
        <w:t>distance</w:t>
      </w:r>
    </w:p>
    <w:p w:rsidR="00AD4838" w:rsidRDefault="009A1086" w:rsidP="00AD4838">
      <w:pPr>
        <w:spacing w:line="220" w:lineRule="atLeast"/>
        <w:rPr>
          <w:b/>
        </w:rPr>
      </w:pPr>
      <w:bookmarkStart w:id="19" w:name="删除信息部分"/>
      <w:r w:rsidRPr="002E35B7">
        <w:rPr>
          <w:rFonts w:hint="eastAsia"/>
          <w:b/>
          <w:sz w:val="30"/>
          <w:szCs w:val="30"/>
        </w:rPr>
        <w:t>删除</w:t>
      </w:r>
      <w:r w:rsidR="00986B84">
        <w:rPr>
          <w:rFonts w:hint="eastAsia"/>
          <w:b/>
          <w:sz w:val="30"/>
          <w:szCs w:val="30"/>
        </w:rPr>
        <w:t>信息</w:t>
      </w:r>
      <w:r w:rsidRPr="002E35B7">
        <w:rPr>
          <w:rFonts w:hint="eastAsia"/>
          <w:b/>
          <w:sz w:val="30"/>
          <w:szCs w:val="30"/>
        </w:rPr>
        <w:t>部分</w:t>
      </w:r>
      <w:bookmarkEnd w:id="19"/>
      <w:r>
        <w:rPr>
          <w:rFonts w:hint="eastAsia"/>
          <w:b/>
        </w:rPr>
        <w:t>：</w:t>
      </w:r>
    </w:p>
    <w:p w:rsidR="00EF485A" w:rsidRPr="00AD4838" w:rsidRDefault="00EF485A" w:rsidP="00AD4838">
      <w:pPr>
        <w:spacing w:line="220" w:lineRule="atLeast"/>
        <w:rPr>
          <w:b/>
        </w:rPr>
      </w:pPr>
      <w:r>
        <w:rPr>
          <w:rFonts w:hint="eastAsia"/>
          <w:b/>
          <w:color w:val="FF0000"/>
        </w:rPr>
        <w:t>（徐云哲）</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根据书籍编号（</w:t>
      </w:r>
      <w:r w:rsidRPr="002E35B7">
        <w:rPr>
          <w:rFonts w:hint="eastAsia"/>
          <w:color w:val="000000" w:themeColor="text1"/>
        </w:rPr>
        <w:t>bookId</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t>//void falseDeleteBookbyId(string filename,book *b,unsigned int bookId)</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根据书籍分类（</w:t>
      </w:r>
      <w:r w:rsidRPr="002E35B7">
        <w:rPr>
          <w:rFonts w:hint="eastAsia"/>
          <w:color w:val="000000" w:themeColor="text1"/>
        </w:rPr>
        <w:t>bookClass</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t>void falseDeleteBookbyClass(string filename,book *b, int bookClass)</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根据书籍价格区间（</w:t>
      </w:r>
      <w:r w:rsidRPr="002E35B7">
        <w:rPr>
          <w:rFonts w:hint="eastAsia"/>
          <w:color w:val="000000" w:themeColor="text1"/>
        </w:rPr>
        <w:t>price</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t>void falseDeleteBookbyPrice(string filename,book *b, float price1,float price2)</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根据书籍名称（</w:t>
      </w:r>
      <w:r w:rsidRPr="002E35B7">
        <w:rPr>
          <w:rFonts w:hint="eastAsia"/>
          <w:color w:val="000000" w:themeColor="text1"/>
        </w:rPr>
        <w:t>bookName</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t>void falseDeleteBookbyName(stri</w:t>
      </w:r>
      <w:r w:rsidR="002E35B7">
        <w:rPr>
          <w:b/>
          <w:color w:val="00B0F0"/>
        </w:rPr>
        <w:t>ng filename,book *b,char *name)</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根据书籍出版社（</w:t>
      </w:r>
      <w:r w:rsidRPr="002E35B7">
        <w:rPr>
          <w:rFonts w:hint="eastAsia"/>
          <w:color w:val="000000" w:themeColor="text1"/>
        </w:rPr>
        <w:t>publisher</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t>void falseDeleteBookbyPublisher(string fil</w:t>
      </w:r>
      <w:r w:rsidR="002E35B7">
        <w:rPr>
          <w:b/>
          <w:color w:val="00B0F0"/>
        </w:rPr>
        <w:t>ename,book *b, char *publisher)</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根据书籍作者（</w:t>
      </w:r>
      <w:r w:rsidRPr="002E35B7">
        <w:rPr>
          <w:rFonts w:hint="eastAsia"/>
          <w:color w:val="000000" w:themeColor="text1"/>
        </w:rPr>
        <w:t>author</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t xml:space="preserve">void falseDeleteBookbyAuthor(string </w:t>
      </w:r>
      <w:r w:rsidR="002E35B7">
        <w:rPr>
          <w:b/>
          <w:color w:val="00B0F0"/>
        </w:rPr>
        <w:t>filename,book *b, char *author)</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根据书籍出版年份（</w:t>
      </w:r>
      <w:r w:rsidRPr="002E35B7">
        <w:rPr>
          <w:rFonts w:hint="eastAsia"/>
          <w:color w:val="000000" w:themeColor="text1"/>
        </w:rPr>
        <w:t>publishDate</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lastRenderedPageBreak/>
        <w:t>void falseDeleteBookbyPublishDate(string filename,book *b, char *publishDate)</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根据书籍借出时间（</w:t>
      </w:r>
      <w:r w:rsidRPr="002E35B7">
        <w:rPr>
          <w:rFonts w:hint="eastAsia"/>
          <w:color w:val="000000" w:themeColor="text1"/>
        </w:rPr>
        <w:t>borrowTime</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t>void falseDeleteBookbyBorrowTime(string filename,book *b, char *borrowTime)</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各类删除调用</w:t>
      </w:r>
    </w:p>
    <w:p w:rsidR="009A1086" w:rsidRPr="009A1086" w:rsidRDefault="009A1086" w:rsidP="009A1086">
      <w:pPr>
        <w:spacing w:line="220" w:lineRule="atLeast"/>
        <w:rPr>
          <w:b/>
          <w:color w:val="00B0F0"/>
        </w:rPr>
      </w:pPr>
      <w:r w:rsidRPr="009A1086">
        <w:rPr>
          <w:b/>
          <w:color w:val="00B0F0"/>
        </w:rPr>
        <w:t>void falseD</w:t>
      </w:r>
      <w:r>
        <w:rPr>
          <w:b/>
          <w:color w:val="00B0F0"/>
        </w:rPr>
        <w:t>eleteBook(string fname,book *b)</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真删除</w:t>
      </w:r>
      <w:r w:rsidRPr="002E35B7">
        <w:rPr>
          <w:rFonts w:hint="eastAsia"/>
          <w:color w:val="000000" w:themeColor="text1"/>
        </w:rPr>
        <w:t>-------------------------------</w:t>
      </w: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根据书籍编号（</w:t>
      </w:r>
      <w:r w:rsidRPr="002E35B7">
        <w:rPr>
          <w:rFonts w:hint="eastAsia"/>
          <w:color w:val="000000" w:themeColor="text1"/>
        </w:rPr>
        <w:t>bookId</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t>//void trueDeleteBookbyId(string filename,book *b,unsigned int bookId)</w:t>
      </w:r>
    </w:p>
    <w:p w:rsidR="009A1086" w:rsidRPr="009A1086" w:rsidRDefault="009A1086" w:rsidP="009A1086">
      <w:pPr>
        <w:spacing w:line="220" w:lineRule="atLeast"/>
        <w:rPr>
          <w:b/>
          <w:color w:val="00B0F0"/>
        </w:rPr>
      </w:pPr>
    </w:p>
    <w:p w:rsidR="009A1086" w:rsidRPr="002E35B7" w:rsidRDefault="009A1086" w:rsidP="009A1086">
      <w:pPr>
        <w:spacing w:line="220" w:lineRule="atLeast"/>
        <w:rPr>
          <w:color w:val="000000" w:themeColor="text1"/>
        </w:rPr>
      </w:pPr>
      <w:r w:rsidRPr="002E35B7">
        <w:rPr>
          <w:rFonts w:hint="eastAsia"/>
          <w:color w:val="000000" w:themeColor="text1"/>
        </w:rPr>
        <w:t>//</w:t>
      </w:r>
      <w:r w:rsidRPr="002E35B7">
        <w:rPr>
          <w:rFonts w:hint="eastAsia"/>
          <w:color w:val="000000" w:themeColor="text1"/>
        </w:rPr>
        <w:t>根据书籍编号恢复（</w:t>
      </w:r>
      <w:r w:rsidRPr="002E35B7">
        <w:rPr>
          <w:rFonts w:hint="eastAsia"/>
          <w:color w:val="000000" w:themeColor="text1"/>
        </w:rPr>
        <w:t>bookId</w:t>
      </w:r>
      <w:r w:rsidRPr="002E35B7">
        <w:rPr>
          <w:rFonts w:hint="eastAsia"/>
          <w:color w:val="000000" w:themeColor="text1"/>
        </w:rPr>
        <w:t>）</w:t>
      </w:r>
    </w:p>
    <w:p w:rsidR="009A1086" w:rsidRPr="009A1086" w:rsidRDefault="009A1086" w:rsidP="009A1086">
      <w:pPr>
        <w:spacing w:line="220" w:lineRule="atLeast"/>
        <w:rPr>
          <w:b/>
          <w:color w:val="00B0F0"/>
        </w:rPr>
      </w:pPr>
      <w:r w:rsidRPr="009A1086">
        <w:rPr>
          <w:b/>
          <w:color w:val="00B0F0"/>
        </w:rPr>
        <w:t>void recoverDeleteBookbyId(string filename,book *b,unsigned int bookId)</w:t>
      </w:r>
    </w:p>
    <w:p w:rsidR="00592F60" w:rsidRDefault="00592F60" w:rsidP="009A1086">
      <w:pPr>
        <w:spacing w:line="220" w:lineRule="atLeast"/>
        <w:rPr>
          <w:b/>
          <w:color w:val="00B0F0"/>
        </w:rPr>
      </w:pPr>
    </w:p>
    <w:p w:rsidR="002E35B7" w:rsidRDefault="002E35B7" w:rsidP="009A1086">
      <w:pPr>
        <w:spacing w:line="220" w:lineRule="atLeast"/>
        <w:rPr>
          <w:b/>
          <w:color w:val="000000" w:themeColor="text1"/>
          <w:sz w:val="30"/>
          <w:szCs w:val="30"/>
        </w:rPr>
      </w:pPr>
      <w:bookmarkStart w:id="20" w:name="修改书籍信息部分"/>
      <w:r w:rsidRPr="002E35B7">
        <w:rPr>
          <w:rFonts w:hint="eastAsia"/>
          <w:b/>
          <w:color w:val="000000" w:themeColor="text1"/>
          <w:sz w:val="30"/>
          <w:szCs w:val="30"/>
        </w:rPr>
        <w:t>修改</w:t>
      </w:r>
      <w:r w:rsidR="00D475F2">
        <w:rPr>
          <w:rFonts w:hint="eastAsia"/>
          <w:b/>
          <w:color w:val="000000" w:themeColor="text1"/>
          <w:sz w:val="30"/>
          <w:szCs w:val="30"/>
        </w:rPr>
        <w:t>书籍信息</w:t>
      </w:r>
      <w:r w:rsidRPr="002E35B7">
        <w:rPr>
          <w:rFonts w:hint="eastAsia"/>
          <w:b/>
          <w:color w:val="000000" w:themeColor="text1"/>
          <w:sz w:val="30"/>
          <w:szCs w:val="30"/>
        </w:rPr>
        <w:t>部分</w:t>
      </w:r>
      <w:bookmarkEnd w:id="20"/>
      <w:r w:rsidRPr="002E35B7">
        <w:rPr>
          <w:rFonts w:hint="eastAsia"/>
          <w:b/>
          <w:color w:val="000000" w:themeColor="text1"/>
          <w:sz w:val="30"/>
          <w:szCs w:val="30"/>
        </w:rPr>
        <w:t>：</w:t>
      </w:r>
    </w:p>
    <w:p w:rsidR="00EF485A" w:rsidRPr="00EF485A" w:rsidRDefault="00EF485A" w:rsidP="009A1086">
      <w:pPr>
        <w:spacing w:line="220" w:lineRule="atLeast"/>
        <w:rPr>
          <w:color w:val="FF0000"/>
          <w:sz w:val="26"/>
          <w:szCs w:val="26"/>
        </w:rPr>
      </w:pPr>
      <w:r w:rsidRPr="00EF485A">
        <w:rPr>
          <w:rFonts w:hint="eastAsia"/>
          <w:color w:val="FF0000"/>
          <w:sz w:val="26"/>
          <w:szCs w:val="26"/>
        </w:rPr>
        <w:t>(</w:t>
      </w:r>
      <w:r w:rsidRPr="00EF485A">
        <w:rPr>
          <w:rFonts w:hint="eastAsia"/>
          <w:color w:val="FF0000"/>
          <w:sz w:val="26"/>
          <w:szCs w:val="26"/>
        </w:rPr>
        <w:t>颜晓书</w:t>
      </w:r>
      <w:r w:rsidRPr="00EF485A">
        <w:rPr>
          <w:rFonts w:hint="eastAsia"/>
          <w:color w:val="FF0000"/>
          <w:sz w:val="26"/>
          <w:szCs w:val="26"/>
        </w:rPr>
        <w:t>)</w:t>
      </w:r>
    </w:p>
    <w:p w:rsidR="002E35B7" w:rsidRPr="002E35B7" w:rsidRDefault="002E35B7" w:rsidP="002E35B7">
      <w:pPr>
        <w:spacing w:line="220" w:lineRule="atLeast"/>
        <w:rPr>
          <w:color w:val="000000" w:themeColor="text1"/>
        </w:rPr>
      </w:pPr>
      <w:r w:rsidRPr="002E35B7">
        <w:rPr>
          <w:rFonts w:hint="eastAsia"/>
          <w:color w:val="000000" w:themeColor="text1"/>
        </w:rPr>
        <w:t>总体框架：</w:t>
      </w:r>
    </w:p>
    <w:p w:rsidR="002E35B7" w:rsidRPr="0067362D" w:rsidRDefault="002E35B7" w:rsidP="002E35B7">
      <w:pPr>
        <w:spacing w:line="220" w:lineRule="atLeast"/>
        <w:rPr>
          <w:b/>
          <w:color w:val="00B0F0"/>
        </w:rPr>
      </w:pPr>
      <w:r w:rsidRPr="002E35B7">
        <w:rPr>
          <w:rFonts w:hint="eastAsia"/>
          <w:b/>
          <w:color w:val="00B0F0"/>
        </w:rPr>
        <w:t>bool updateBook_(string filename,book *Book,"</w:t>
      </w:r>
      <w:r w:rsidRPr="002E35B7">
        <w:rPr>
          <w:rFonts w:hint="eastAsia"/>
          <w:b/>
          <w:color w:val="00B0F0"/>
        </w:rPr>
        <w:t>要更新的信息</w:t>
      </w:r>
      <w:r w:rsidRPr="002E35B7">
        <w:rPr>
          <w:rFonts w:hint="eastAsia"/>
          <w:b/>
          <w:color w:val="00B0F0"/>
        </w:rPr>
        <w:t>" )</w:t>
      </w:r>
    </w:p>
    <w:p w:rsidR="002E35B7" w:rsidRPr="002E35B7" w:rsidRDefault="002E35B7" w:rsidP="002E35B7">
      <w:pPr>
        <w:spacing w:line="220" w:lineRule="atLeast"/>
        <w:rPr>
          <w:color w:val="000000" w:themeColor="text1"/>
        </w:rPr>
      </w:pPr>
      <w:r w:rsidRPr="002E35B7">
        <w:rPr>
          <w:rFonts w:hint="eastAsia"/>
          <w:color w:val="000000" w:themeColor="text1"/>
        </w:rPr>
        <w:t>1</w:t>
      </w:r>
      <w:r w:rsidRPr="002E35B7">
        <w:rPr>
          <w:rFonts w:hint="eastAsia"/>
          <w:color w:val="000000" w:themeColor="text1"/>
        </w:rPr>
        <w:t>：修改书籍编号（</w:t>
      </w:r>
      <w:r w:rsidRPr="002E35B7">
        <w:rPr>
          <w:rFonts w:hint="eastAsia"/>
          <w:color w:val="000000" w:themeColor="text1"/>
        </w:rPr>
        <w:t>bookId</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updateBookId(string filename,book *Book,int BookId);</w:t>
      </w:r>
    </w:p>
    <w:p w:rsidR="002E35B7" w:rsidRPr="002E35B7" w:rsidRDefault="002E35B7" w:rsidP="002E35B7">
      <w:pPr>
        <w:spacing w:line="220" w:lineRule="atLeast"/>
        <w:rPr>
          <w:color w:val="000000" w:themeColor="text1"/>
        </w:rPr>
      </w:pPr>
      <w:r w:rsidRPr="002E35B7">
        <w:rPr>
          <w:rFonts w:hint="eastAsia"/>
          <w:color w:val="000000" w:themeColor="text1"/>
        </w:rPr>
        <w:t>2</w:t>
      </w:r>
      <w:r w:rsidRPr="002E35B7">
        <w:rPr>
          <w:rFonts w:hint="eastAsia"/>
          <w:color w:val="000000" w:themeColor="text1"/>
        </w:rPr>
        <w:t>：修改借书人编号（</w:t>
      </w:r>
      <w:r w:rsidRPr="002E35B7">
        <w:rPr>
          <w:rFonts w:hint="eastAsia"/>
          <w:color w:val="000000" w:themeColor="text1"/>
        </w:rPr>
        <w:t>peopleId</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updateBookPeopleId(string filename,book *Book,int PeopleId);</w:t>
      </w:r>
    </w:p>
    <w:p w:rsidR="002E35B7" w:rsidRPr="002E35B7" w:rsidRDefault="002E35B7" w:rsidP="002E35B7">
      <w:pPr>
        <w:spacing w:line="220" w:lineRule="atLeast"/>
        <w:rPr>
          <w:color w:val="000000" w:themeColor="text1"/>
        </w:rPr>
      </w:pPr>
      <w:r w:rsidRPr="002E35B7">
        <w:rPr>
          <w:rFonts w:hint="eastAsia"/>
          <w:color w:val="000000" w:themeColor="text1"/>
        </w:rPr>
        <w:t>3</w:t>
      </w:r>
      <w:r w:rsidRPr="002E35B7">
        <w:rPr>
          <w:rFonts w:hint="eastAsia"/>
          <w:color w:val="000000" w:themeColor="text1"/>
        </w:rPr>
        <w:t>：修改书籍分类（</w:t>
      </w:r>
      <w:r w:rsidRPr="002E35B7">
        <w:rPr>
          <w:rFonts w:hint="eastAsia"/>
          <w:color w:val="000000" w:themeColor="text1"/>
        </w:rPr>
        <w:t>bookClass</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updateBookClass(string filename,book *Book,int PeopleId);</w:t>
      </w:r>
    </w:p>
    <w:p w:rsidR="002E35B7" w:rsidRPr="002E35B7" w:rsidRDefault="002E35B7" w:rsidP="002E35B7">
      <w:pPr>
        <w:spacing w:line="220" w:lineRule="atLeast"/>
        <w:rPr>
          <w:color w:val="000000" w:themeColor="text1"/>
        </w:rPr>
      </w:pPr>
      <w:r w:rsidRPr="002E35B7">
        <w:rPr>
          <w:rFonts w:hint="eastAsia"/>
          <w:color w:val="000000" w:themeColor="text1"/>
        </w:rPr>
        <w:t>4</w:t>
      </w:r>
      <w:r w:rsidRPr="002E35B7">
        <w:rPr>
          <w:rFonts w:hint="eastAsia"/>
          <w:color w:val="000000" w:themeColor="text1"/>
        </w:rPr>
        <w:t>：修改书籍价格（</w:t>
      </w:r>
      <w:r w:rsidRPr="002E35B7">
        <w:rPr>
          <w:rFonts w:hint="eastAsia"/>
          <w:color w:val="000000" w:themeColor="text1"/>
        </w:rPr>
        <w:t>price</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updateBookPrice(string filename,book *Book,float Price);</w:t>
      </w:r>
    </w:p>
    <w:p w:rsidR="002E35B7" w:rsidRPr="002E35B7" w:rsidRDefault="002E35B7" w:rsidP="002E35B7">
      <w:pPr>
        <w:spacing w:line="220" w:lineRule="atLeast"/>
        <w:rPr>
          <w:color w:val="000000" w:themeColor="text1"/>
        </w:rPr>
      </w:pPr>
      <w:r w:rsidRPr="002E35B7">
        <w:rPr>
          <w:rFonts w:hint="eastAsia"/>
          <w:color w:val="000000" w:themeColor="text1"/>
        </w:rPr>
        <w:lastRenderedPageBreak/>
        <w:t>5</w:t>
      </w:r>
      <w:r w:rsidRPr="002E35B7">
        <w:rPr>
          <w:rFonts w:hint="eastAsia"/>
          <w:color w:val="000000" w:themeColor="text1"/>
        </w:rPr>
        <w:t>：修改书籍名称（</w:t>
      </w:r>
      <w:r w:rsidRPr="002E35B7">
        <w:rPr>
          <w:rFonts w:hint="eastAsia"/>
          <w:color w:val="000000" w:themeColor="text1"/>
        </w:rPr>
        <w:t>name</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updateBookName(string filename,book *Book,char *Name);</w:t>
      </w:r>
    </w:p>
    <w:p w:rsidR="002E35B7" w:rsidRPr="002E35B7" w:rsidRDefault="002E35B7" w:rsidP="002E35B7">
      <w:pPr>
        <w:spacing w:line="220" w:lineRule="atLeast"/>
        <w:rPr>
          <w:color w:val="000000" w:themeColor="text1"/>
        </w:rPr>
      </w:pPr>
      <w:r w:rsidRPr="002E35B7">
        <w:rPr>
          <w:rFonts w:hint="eastAsia"/>
          <w:color w:val="000000" w:themeColor="text1"/>
        </w:rPr>
        <w:t>6</w:t>
      </w:r>
      <w:r w:rsidRPr="002E35B7">
        <w:rPr>
          <w:rFonts w:hint="eastAsia"/>
          <w:color w:val="000000" w:themeColor="text1"/>
        </w:rPr>
        <w:t>：修改书籍出版社（</w:t>
      </w:r>
      <w:r w:rsidRPr="002E35B7">
        <w:rPr>
          <w:rFonts w:hint="eastAsia"/>
          <w:color w:val="000000" w:themeColor="text1"/>
        </w:rPr>
        <w:t>publisher</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updateBookPublisher(string filename,book *Book,char *Publisher);</w:t>
      </w:r>
    </w:p>
    <w:p w:rsidR="002E35B7" w:rsidRPr="00ED32E6" w:rsidRDefault="002E35B7" w:rsidP="002E35B7">
      <w:pPr>
        <w:spacing w:line="220" w:lineRule="atLeast"/>
        <w:rPr>
          <w:color w:val="000000" w:themeColor="text1"/>
        </w:rPr>
      </w:pPr>
      <w:r w:rsidRPr="002E35B7">
        <w:rPr>
          <w:rFonts w:hint="eastAsia"/>
          <w:color w:val="000000" w:themeColor="text1"/>
        </w:rPr>
        <w:t>7</w:t>
      </w:r>
      <w:r w:rsidRPr="002E35B7">
        <w:rPr>
          <w:rFonts w:hint="eastAsia"/>
          <w:color w:val="000000" w:themeColor="text1"/>
        </w:rPr>
        <w:t>：修改书籍作者（</w:t>
      </w:r>
      <w:r w:rsidRPr="002E35B7">
        <w:rPr>
          <w:rFonts w:hint="eastAsia"/>
          <w:color w:val="000000" w:themeColor="text1"/>
        </w:rPr>
        <w:t>author</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updateBookAuthor(string filename,book *Book,char *Author);</w:t>
      </w:r>
    </w:p>
    <w:p w:rsidR="002E35B7" w:rsidRPr="002E35B7" w:rsidRDefault="002E35B7" w:rsidP="002E35B7">
      <w:pPr>
        <w:spacing w:line="220" w:lineRule="atLeast"/>
        <w:rPr>
          <w:color w:val="000000" w:themeColor="text1"/>
        </w:rPr>
      </w:pPr>
      <w:r w:rsidRPr="002E35B7">
        <w:rPr>
          <w:rFonts w:hint="eastAsia"/>
          <w:color w:val="000000" w:themeColor="text1"/>
        </w:rPr>
        <w:t>8</w:t>
      </w:r>
      <w:r w:rsidRPr="002E35B7">
        <w:rPr>
          <w:rFonts w:hint="eastAsia"/>
          <w:color w:val="000000" w:themeColor="text1"/>
        </w:rPr>
        <w:t>：修改书籍出版年份（</w:t>
      </w:r>
      <w:r w:rsidRPr="002E35B7">
        <w:rPr>
          <w:rFonts w:hint="eastAsia"/>
          <w:color w:val="000000" w:themeColor="text1"/>
        </w:rPr>
        <w:t>publishDate</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updateBookPublishDate(string filename,book *Book,char *PublishDate);</w:t>
      </w:r>
    </w:p>
    <w:p w:rsidR="002E35B7" w:rsidRPr="002E35B7" w:rsidRDefault="002E35B7" w:rsidP="002E35B7">
      <w:pPr>
        <w:spacing w:line="220" w:lineRule="atLeast"/>
        <w:rPr>
          <w:color w:val="000000" w:themeColor="text1"/>
        </w:rPr>
      </w:pPr>
      <w:r w:rsidRPr="002E35B7">
        <w:rPr>
          <w:rFonts w:hint="eastAsia"/>
          <w:color w:val="000000" w:themeColor="text1"/>
        </w:rPr>
        <w:t>9</w:t>
      </w:r>
      <w:r w:rsidRPr="002E35B7">
        <w:rPr>
          <w:rFonts w:hint="eastAsia"/>
          <w:color w:val="000000" w:themeColor="text1"/>
        </w:rPr>
        <w:t>：修改书籍借出时间（</w:t>
      </w:r>
      <w:r w:rsidRPr="002E35B7">
        <w:rPr>
          <w:rFonts w:hint="eastAsia"/>
          <w:color w:val="000000" w:themeColor="text1"/>
        </w:rPr>
        <w:t>borrowTime</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updateBookBorrowTime(string filename,book *Book,char *BorrowTime);</w:t>
      </w:r>
    </w:p>
    <w:p w:rsidR="002E35B7" w:rsidRPr="002E35B7" w:rsidRDefault="002E35B7" w:rsidP="002E35B7">
      <w:pPr>
        <w:spacing w:line="220" w:lineRule="atLeast"/>
        <w:rPr>
          <w:color w:val="000000" w:themeColor="text1"/>
        </w:rPr>
      </w:pPr>
      <w:r w:rsidRPr="002E35B7">
        <w:rPr>
          <w:rFonts w:hint="eastAsia"/>
          <w:color w:val="000000" w:themeColor="text1"/>
        </w:rPr>
        <w:t>10</w:t>
      </w:r>
      <w:r w:rsidRPr="002E35B7">
        <w:rPr>
          <w:rFonts w:hint="eastAsia"/>
          <w:color w:val="000000" w:themeColor="text1"/>
        </w:rPr>
        <w:t>：修改借出标志位（</w:t>
      </w:r>
      <w:r w:rsidRPr="002E35B7">
        <w:rPr>
          <w:rFonts w:hint="eastAsia"/>
          <w:color w:val="000000" w:themeColor="text1"/>
        </w:rPr>
        <w:t>borrowFlag</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updateBookBorrowFlag(string filename,book *Book</w:t>
      </w:r>
      <w:r w:rsidR="00993359">
        <w:rPr>
          <w:rFonts w:hint="eastAsia"/>
          <w:b/>
          <w:color w:val="00B0F0"/>
        </w:rPr>
        <w:t xml:space="preserve">,char </w:t>
      </w:r>
      <w:r w:rsidRPr="002E35B7">
        <w:rPr>
          <w:rFonts w:hint="eastAsia"/>
          <w:b/>
          <w:color w:val="00B0F0"/>
        </w:rPr>
        <w:t>borrowFlag);</w:t>
      </w:r>
    </w:p>
    <w:p w:rsidR="002E35B7" w:rsidRPr="002E35B7" w:rsidRDefault="002E35B7" w:rsidP="002E35B7">
      <w:pPr>
        <w:spacing w:line="220" w:lineRule="atLeast"/>
        <w:rPr>
          <w:color w:val="000000" w:themeColor="text1"/>
        </w:rPr>
      </w:pPr>
      <w:r w:rsidRPr="002E35B7">
        <w:rPr>
          <w:rFonts w:hint="eastAsia"/>
          <w:color w:val="000000" w:themeColor="text1"/>
        </w:rPr>
        <w:t>11</w:t>
      </w:r>
      <w:r w:rsidRPr="002E35B7">
        <w:rPr>
          <w:rFonts w:hint="eastAsia"/>
          <w:color w:val="000000" w:themeColor="text1"/>
        </w:rPr>
        <w:t>：修改预定标志位（</w:t>
      </w:r>
      <w:r w:rsidRPr="002E35B7">
        <w:rPr>
          <w:rFonts w:hint="eastAsia"/>
          <w:color w:val="000000" w:themeColor="text1"/>
        </w:rPr>
        <w:t>isReservedFlag</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updateBookReservedFlag(string filename,book *Book</w:t>
      </w:r>
      <w:r w:rsidR="00993359">
        <w:rPr>
          <w:rFonts w:hint="eastAsia"/>
          <w:b/>
          <w:color w:val="00B0F0"/>
        </w:rPr>
        <w:t xml:space="preserve">,char </w:t>
      </w:r>
      <w:r w:rsidRPr="002E35B7">
        <w:rPr>
          <w:rFonts w:hint="eastAsia"/>
          <w:b/>
          <w:color w:val="00B0F0"/>
        </w:rPr>
        <w:t xml:space="preserve"> ReservedFlag);</w:t>
      </w:r>
    </w:p>
    <w:p w:rsidR="002E35B7" w:rsidRPr="002E35B7" w:rsidRDefault="002E35B7" w:rsidP="002E35B7">
      <w:pPr>
        <w:spacing w:line="220" w:lineRule="atLeast"/>
        <w:rPr>
          <w:color w:val="000000" w:themeColor="text1"/>
        </w:rPr>
      </w:pPr>
      <w:r w:rsidRPr="002E35B7">
        <w:rPr>
          <w:rFonts w:hint="eastAsia"/>
          <w:color w:val="000000" w:themeColor="text1"/>
        </w:rPr>
        <w:t>12</w:t>
      </w:r>
      <w:r w:rsidRPr="002E35B7">
        <w:rPr>
          <w:rFonts w:hint="eastAsia"/>
          <w:color w:val="000000" w:themeColor="text1"/>
        </w:rPr>
        <w:t>：修改保存本标志位（</w:t>
      </w:r>
      <w:r w:rsidRPr="002E35B7">
        <w:rPr>
          <w:rFonts w:hint="eastAsia"/>
          <w:color w:val="000000" w:themeColor="text1"/>
        </w:rPr>
        <w:t>isPreservedFlag</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updateBookPreservedFlag(string filename,book *Book</w:t>
      </w:r>
      <w:r w:rsidR="00993359">
        <w:rPr>
          <w:rFonts w:hint="eastAsia"/>
          <w:b/>
          <w:color w:val="00B0F0"/>
        </w:rPr>
        <w:t xml:space="preserve"> </w:t>
      </w:r>
      <w:r w:rsidRPr="002E35B7">
        <w:rPr>
          <w:rFonts w:hint="eastAsia"/>
          <w:b/>
          <w:color w:val="00B0F0"/>
        </w:rPr>
        <w:t>,</w:t>
      </w:r>
      <w:r w:rsidR="00993359">
        <w:rPr>
          <w:rFonts w:hint="eastAsia"/>
          <w:b/>
          <w:color w:val="00B0F0"/>
        </w:rPr>
        <w:t xml:space="preserve"> char </w:t>
      </w:r>
      <w:r w:rsidRPr="002E35B7">
        <w:rPr>
          <w:rFonts w:hint="eastAsia"/>
          <w:b/>
          <w:color w:val="00B0F0"/>
        </w:rPr>
        <w:t>PreservedFlag);</w:t>
      </w:r>
    </w:p>
    <w:p w:rsidR="002E35B7" w:rsidRPr="0067362D" w:rsidRDefault="002E35B7" w:rsidP="002E35B7">
      <w:pPr>
        <w:spacing w:line="220" w:lineRule="atLeast"/>
        <w:rPr>
          <w:color w:val="000000" w:themeColor="text1"/>
        </w:rPr>
      </w:pPr>
      <w:r w:rsidRPr="002E35B7">
        <w:rPr>
          <w:rFonts w:hint="eastAsia"/>
          <w:color w:val="000000" w:themeColor="text1"/>
        </w:rPr>
        <w:t>13</w:t>
      </w:r>
      <w:r w:rsidRPr="002E35B7">
        <w:rPr>
          <w:rFonts w:hint="eastAsia"/>
          <w:color w:val="000000" w:themeColor="text1"/>
        </w:rPr>
        <w:t>：修改逾期标志位（</w:t>
      </w:r>
      <w:r w:rsidRPr="002E35B7">
        <w:rPr>
          <w:rFonts w:hint="eastAsia"/>
          <w:color w:val="000000" w:themeColor="text1"/>
        </w:rPr>
        <w:t>isLated</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updateBookLatedFlag(string filename,book *Book</w:t>
      </w:r>
      <w:r w:rsidR="00993359">
        <w:rPr>
          <w:rFonts w:hint="eastAsia"/>
          <w:b/>
          <w:color w:val="00B0F0"/>
        </w:rPr>
        <w:t xml:space="preserve">,char </w:t>
      </w:r>
      <w:r w:rsidRPr="002E35B7">
        <w:rPr>
          <w:rFonts w:hint="eastAsia"/>
          <w:b/>
          <w:color w:val="00B0F0"/>
        </w:rPr>
        <w:t>LatedFlag);</w:t>
      </w:r>
    </w:p>
    <w:p w:rsidR="002E35B7" w:rsidRPr="002E35B7" w:rsidRDefault="002E35B7" w:rsidP="002E35B7">
      <w:pPr>
        <w:spacing w:line="220" w:lineRule="atLeast"/>
        <w:rPr>
          <w:color w:val="000000" w:themeColor="text1"/>
        </w:rPr>
      </w:pPr>
      <w:r w:rsidRPr="002E35B7">
        <w:rPr>
          <w:rFonts w:hint="eastAsia"/>
          <w:color w:val="000000" w:themeColor="text1"/>
        </w:rPr>
        <w:t>14</w:t>
      </w:r>
      <w:r w:rsidRPr="002E35B7">
        <w:rPr>
          <w:rFonts w:hint="eastAsia"/>
          <w:color w:val="000000" w:themeColor="text1"/>
        </w:rPr>
        <w:t>：修改删除标志位（</w:t>
      </w:r>
      <w:r w:rsidRPr="002E35B7">
        <w:rPr>
          <w:rFonts w:hint="eastAsia"/>
          <w:color w:val="000000" w:themeColor="text1"/>
        </w:rPr>
        <w:t>isDeleted</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updateBookDeletedFlag(string filename,book *Book</w:t>
      </w:r>
      <w:r w:rsidR="00993359">
        <w:rPr>
          <w:rFonts w:hint="eastAsia"/>
          <w:b/>
          <w:color w:val="00B0F0"/>
        </w:rPr>
        <w:t xml:space="preserve">,char </w:t>
      </w:r>
      <w:r w:rsidRPr="002E35B7">
        <w:rPr>
          <w:rFonts w:hint="eastAsia"/>
          <w:b/>
          <w:color w:val="00B0F0"/>
        </w:rPr>
        <w:t>DeletedFlag);</w:t>
      </w:r>
    </w:p>
    <w:p w:rsidR="002E35B7" w:rsidRPr="002E35B7" w:rsidRDefault="002E35B7" w:rsidP="002E35B7">
      <w:pPr>
        <w:spacing w:line="220" w:lineRule="atLeast"/>
        <w:rPr>
          <w:color w:val="000000" w:themeColor="text1"/>
        </w:rPr>
      </w:pPr>
      <w:r w:rsidRPr="002E35B7">
        <w:rPr>
          <w:rFonts w:hint="eastAsia"/>
          <w:color w:val="000000" w:themeColor="text1"/>
        </w:rPr>
        <w:lastRenderedPageBreak/>
        <w:t>15:</w:t>
      </w:r>
      <w:r w:rsidRPr="002E35B7">
        <w:rPr>
          <w:rFonts w:hint="eastAsia"/>
          <w:color w:val="000000" w:themeColor="text1"/>
        </w:rPr>
        <w:t>修改真删除标志位（</w:t>
      </w:r>
      <w:r w:rsidRPr="002E35B7">
        <w:rPr>
          <w:rFonts w:hint="eastAsia"/>
          <w:color w:val="000000" w:themeColor="text1"/>
        </w:rPr>
        <w:t>isRealDeleted</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updateBookRealDeletedFlag(string filename,bo</w:t>
      </w:r>
      <w:r>
        <w:rPr>
          <w:rFonts w:hint="eastAsia"/>
          <w:b/>
          <w:color w:val="00B0F0"/>
        </w:rPr>
        <w:t>ok *Book,bool RealDeletedFlag);</w:t>
      </w:r>
    </w:p>
    <w:p w:rsidR="002E35B7" w:rsidRDefault="002E35B7" w:rsidP="002E35B7">
      <w:pPr>
        <w:spacing w:line="220" w:lineRule="atLeast"/>
        <w:rPr>
          <w:b/>
          <w:color w:val="000000" w:themeColor="text1"/>
        </w:rPr>
      </w:pPr>
      <w:bookmarkStart w:id="21" w:name="修改借书人信息"/>
      <w:r w:rsidRPr="002E35B7">
        <w:rPr>
          <w:rFonts w:hint="eastAsia"/>
          <w:b/>
          <w:color w:val="000000" w:themeColor="text1"/>
          <w:sz w:val="30"/>
          <w:szCs w:val="30"/>
        </w:rPr>
        <w:t>修改借书人信息</w:t>
      </w:r>
      <w:bookmarkEnd w:id="21"/>
      <w:r w:rsidR="00986B84">
        <w:rPr>
          <w:rFonts w:hint="eastAsia"/>
          <w:b/>
          <w:color w:val="000000" w:themeColor="text1"/>
          <w:sz w:val="30"/>
          <w:szCs w:val="30"/>
        </w:rPr>
        <w:t>部分</w:t>
      </w:r>
      <w:r w:rsidRPr="002E35B7">
        <w:rPr>
          <w:rFonts w:hint="eastAsia"/>
          <w:b/>
          <w:color w:val="000000" w:themeColor="text1"/>
        </w:rPr>
        <w:t>：</w:t>
      </w:r>
    </w:p>
    <w:p w:rsidR="00EF485A" w:rsidRPr="00EF485A" w:rsidRDefault="00EF485A" w:rsidP="002E35B7">
      <w:pPr>
        <w:spacing w:line="220" w:lineRule="atLeast"/>
        <w:rPr>
          <w:color w:val="FF0000"/>
          <w:sz w:val="26"/>
          <w:szCs w:val="26"/>
        </w:rPr>
      </w:pPr>
      <w:r w:rsidRPr="00EF485A">
        <w:rPr>
          <w:rFonts w:hint="eastAsia"/>
          <w:color w:val="FF0000"/>
          <w:sz w:val="26"/>
          <w:szCs w:val="26"/>
        </w:rPr>
        <w:t>(</w:t>
      </w:r>
      <w:r w:rsidRPr="00EF485A">
        <w:rPr>
          <w:rFonts w:hint="eastAsia"/>
          <w:color w:val="FF0000"/>
          <w:sz w:val="26"/>
          <w:szCs w:val="26"/>
        </w:rPr>
        <w:t>颜晓书</w:t>
      </w:r>
      <w:r w:rsidRPr="00EF485A">
        <w:rPr>
          <w:rFonts w:hint="eastAsia"/>
          <w:color w:val="FF0000"/>
          <w:sz w:val="26"/>
          <w:szCs w:val="26"/>
        </w:rPr>
        <w:t>)</w:t>
      </w:r>
    </w:p>
    <w:p w:rsidR="002E35B7" w:rsidRPr="002E35B7" w:rsidRDefault="002E35B7" w:rsidP="002E35B7">
      <w:pPr>
        <w:spacing w:line="220" w:lineRule="atLeast"/>
        <w:rPr>
          <w:color w:val="000000" w:themeColor="text1"/>
        </w:rPr>
      </w:pPr>
      <w:r w:rsidRPr="002E35B7">
        <w:rPr>
          <w:rFonts w:hint="eastAsia"/>
          <w:color w:val="000000" w:themeColor="text1"/>
        </w:rPr>
        <w:t>总体框架：</w:t>
      </w:r>
    </w:p>
    <w:p w:rsidR="002E35B7" w:rsidRPr="002E35B7" w:rsidRDefault="002E35B7" w:rsidP="002E35B7">
      <w:pPr>
        <w:spacing w:line="220" w:lineRule="atLeast"/>
        <w:rPr>
          <w:b/>
          <w:color w:val="00B0F0"/>
        </w:rPr>
      </w:pPr>
      <w:r w:rsidRPr="002E35B7">
        <w:rPr>
          <w:rFonts w:hint="eastAsia"/>
          <w:b/>
          <w:color w:val="00B0F0"/>
        </w:rPr>
        <w:t>bool updatePeople_(string filename,people *People,"</w:t>
      </w:r>
      <w:r w:rsidRPr="002E35B7">
        <w:rPr>
          <w:rFonts w:hint="eastAsia"/>
          <w:b/>
          <w:color w:val="00B0F0"/>
        </w:rPr>
        <w:t>要更新的信息</w:t>
      </w:r>
      <w:r w:rsidRPr="002E35B7">
        <w:rPr>
          <w:rFonts w:hint="eastAsia"/>
          <w:b/>
          <w:color w:val="00B0F0"/>
        </w:rPr>
        <w:t>" )</w:t>
      </w:r>
    </w:p>
    <w:p w:rsidR="002E35B7" w:rsidRPr="0067362D" w:rsidRDefault="002E35B7" w:rsidP="002E35B7">
      <w:pPr>
        <w:spacing w:line="220" w:lineRule="atLeast"/>
        <w:rPr>
          <w:color w:val="000000" w:themeColor="text1"/>
        </w:rPr>
      </w:pPr>
      <w:r w:rsidRPr="002E35B7">
        <w:rPr>
          <w:rFonts w:hint="eastAsia"/>
          <w:color w:val="000000" w:themeColor="text1"/>
        </w:rPr>
        <w:t>1,</w:t>
      </w:r>
      <w:r w:rsidRPr="002E35B7">
        <w:rPr>
          <w:rFonts w:hint="eastAsia"/>
          <w:color w:val="000000" w:themeColor="text1"/>
        </w:rPr>
        <w:t>修改借书人编号（</w:t>
      </w:r>
      <w:r w:rsidRPr="002E35B7">
        <w:rPr>
          <w:rFonts w:hint="eastAsia"/>
          <w:color w:val="000000" w:themeColor="text1"/>
        </w:rPr>
        <w:t>peopleId</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updatePeopleId(string fil</w:t>
      </w:r>
      <w:r>
        <w:rPr>
          <w:rFonts w:hint="eastAsia"/>
          <w:b/>
          <w:color w:val="00B0F0"/>
        </w:rPr>
        <w:t>ename,</w:t>
      </w:r>
      <w:r w:rsidR="00ED32E6" w:rsidRPr="00ED32E6">
        <w:rPr>
          <w:rFonts w:hint="eastAsia"/>
          <w:b/>
          <w:color w:val="00B0F0"/>
        </w:rPr>
        <w:t xml:space="preserve"> </w:t>
      </w:r>
      <w:r w:rsidR="00ED32E6" w:rsidRPr="002E35B7">
        <w:rPr>
          <w:rFonts w:hint="eastAsia"/>
          <w:b/>
          <w:color w:val="00B0F0"/>
        </w:rPr>
        <w:t>people *People</w:t>
      </w:r>
      <w:r>
        <w:rPr>
          <w:rFonts w:hint="eastAsia"/>
          <w:b/>
          <w:color w:val="00B0F0"/>
        </w:rPr>
        <w:t>,int PeopleId);</w:t>
      </w:r>
    </w:p>
    <w:p w:rsidR="002E35B7" w:rsidRPr="002E35B7" w:rsidRDefault="002E35B7" w:rsidP="002E35B7">
      <w:pPr>
        <w:spacing w:line="220" w:lineRule="atLeast"/>
        <w:rPr>
          <w:color w:val="000000" w:themeColor="text1"/>
        </w:rPr>
      </w:pPr>
      <w:r w:rsidRPr="002E35B7">
        <w:rPr>
          <w:rFonts w:hint="eastAsia"/>
          <w:color w:val="000000" w:themeColor="text1"/>
        </w:rPr>
        <w:t>2,</w:t>
      </w:r>
      <w:r w:rsidRPr="002E35B7">
        <w:rPr>
          <w:rFonts w:hint="eastAsia"/>
          <w:color w:val="000000" w:themeColor="text1"/>
        </w:rPr>
        <w:t>修改最近借阅书籍编号（</w:t>
      </w:r>
      <w:r w:rsidRPr="002E35B7">
        <w:rPr>
          <w:rFonts w:hint="eastAsia"/>
          <w:color w:val="000000" w:themeColor="text1"/>
        </w:rPr>
        <w:t>recentBorrowId</w:t>
      </w:r>
      <w:r w:rsidRPr="002E35B7">
        <w:rPr>
          <w:rFonts w:hint="eastAsia"/>
          <w:color w:val="000000" w:themeColor="text1"/>
        </w:rPr>
        <w:t>）</w:t>
      </w:r>
    </w:p>
    <w:p w:rsidR="00993359"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updatePeopleRecentBorrowId</w:t>
      </w:r>
      <w:r w:rsidRPr="00993359">
        <w:rPr>
          <w:rFonts w:hint="eastAsia"/>
          <w:b/>
          <w:color w:val="00B0F0"/>
        </w:rPr>
        <w:t>(string filename,</w:t>
      </w:r>
      <w:r w:rsidR="00ED32E6" w:rsidRPr="00993359">
        <w:rPr>
          <w:rFonts w:hint="eastAsia"/>
          <w:b/>
          <w:color w:val="00B0F0"/>
        </w:rPr>
        <w:t xml:space="preserve"> </w:t>
      </w:r>
    </w:p>
    <w:p w:rsidR="002E35B7" w:rsidRPr="002E35B7" w:rsidRDefault="00ED32E6" w:rsidP="002E35B7">
      <w:pPr>
        <w:spacing w:line="220" w:lineRule="atLeast"/>
        <w:rPr>
          <w:b/>
          <w:color w:val="00B0F0"/>
        </w:rPr>
      </w:pPr>
      <w:r w:rsidRPr="00993359">
        <w:rPr>
          <w:rFonts w:hint="eastAsia"/>
          <w:b/>
          <w:color w:val="00B0F0"/>
        </w:rPr>
        <w:t>people *People</w:t>
      </w:r>
      <w:r w:rsidR="002E35B7" w:rsidRPr="00993359">
        <w:rPr>
          <w:rFonts w:hint="eastAsia"/>
          <w:b/>
          <w:color w:val="00B0F0"/>
        </w:rPr>
        <w:t>,int *RecentBorrowId);</w:t>
      </w:r>
    </w:p>
    <w:p w:rsidR="002E35B7" w:rsidRPr="002E35B7" w:rsidRDefault="002E35B7" w:rsidP="002E35B7">
      <w:pPr>
        <w:spacing w:line="220" w:lineRule="atLeast"/>
        <w:rPr>
          <w:color w:val="000000" w:themeColor="text1"/>
        </w:rPr>
      </w:pPr>
      <w:r w:rsidRPr="002E35B7">
        <w:rPr>
          <w:rFonts w:hint="eastAsia"/>
          <w:color w:val="000000" w:themeColor="text1"/>
        </w:rPr>
        <w:t>3,</w:t>
      </w:r>
      <w:r w:rsidRPr="002E35B7">
        <w:rPr>
          <w:rFonts w:hint="eastAsia"/>
          <w:color w:val="000000" w:themeColor="text1"/>
        </w:rPr>
        <w:t>修改已经借阅的书籍编号（</w:t>
      </w:r>
      <w:r w:rsidRPr="002E35B7">
        <w:rPr>
          <w:rFonts w:hint="eastAsia"/>
          <w:color w:val="000000" w:themeColor="text1"/>
        </w:rPr>
        <w:t>booksBorrowed</w:t>
      </w:r>
      <w:r w:rsidRPr="002E35B7">
        <w:rPr>
          <w:rFonts w:hint="eastAsia"/>
          <w:color w:val="000000" w:themeColor="text1"/>
        </w:rPr>
        <w:t>）</w:t>
      </w:r>
    </w:p>
    <w:p w:rsidR="00993359"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updatePeopleBooksBorrowed(string filename,</w:t>
      </w:r>
      <w:r w:rsidR="00993359" w:rsidRPr="00993359">
        <w:rPr>
          <w:rFonts w:hint="eastAsia"/>
          <w:b/>
          <w:color w:val="00B0F0"/>
        </w:rPr>
        <w:t xml:space="preserve"> </w:t>
      </w:r>
    </w:p>
    <w:p w:rsidR="002E35B7" w:rsidRPr="002E35B7" w:rsidRDefault="00993359" w:rsidP="002E35B7">
      <w:pPr>
        <w:spacing w:line="220" w:lineRule="atLeast"/>
        <w:rPr>
          <w:b/>
          <w:color w:val="00B0F0"/>
        </w:rPr>
      </w:pPr>
      <w:r w:rsidRPr="002E35B7">
        <w:rPr>
          <w:rFonts w:hint="eastAsia"/>
          <w:b/>
          <w:color w:val="00B0F0"/>
        </w:rPr>
        <w:t>people *People</w:t>
      </w:r>
      <w:r w:rsidR="002E35B7" w:rsidRPr="002E35B7">
        <w:rPr>
          <w:rFonts w:hint="eastAsia"/>
          <w:b/>
          <w:color w:val="00B0F0"/>
        </w:rPr>
        <w:t>,int *BooksBorrowed);</w:t>
      </w:r>
    </w:p>
    <w:p w:rsidR="002E35B7" w:rsidRPr="002E35B7" w:rsidRDefault="002E35B7" w:rsidP="002E35B7">
      <w:pPr>
        <w:spacing w:line="220" w:lineRule="atLeast"/>
        <w:rPr>
          <w:color w:val="000000" w:themeColor="text1"/>
        </w:rPr>
      </w:pPr>
      <w:r w:rsidRPr="002E35B7">
        <w:rPr>
          <w:rFonts w:hint="eastAsia"/>
          <w:color w:val="000000" w:themeColor="text1"/>
        </w:rPr>
        <w:t>4,</w:t>
      </w:r>
      <w:r w:rsidRPr="002E35B7">
        <w:rPr>
          <w:rFonts w:hint="eastAsia"/>
          <w:color w:val="000000" w:themeColor="text1"/>
        </w:rPr>
        <w:t>修改用户密码（</w:t>
      </w:r>
      <w:r w:rsidRPr="002E35B7">
        <w:rPr>
          <w:rFonts w:hint="eastAsia"/>
          <w:color w:val="000000" w:themeColor="text1"/>
        </w:rPr>
        <w:t>password</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updatePeoplePassword(string file</w:t>
      </w:r>
      <w:r>
        <w:rPr>
          <w:rFonts w:hint="eastAsia"/>
          <w:b/>
          <w:color w:val="00B0F0"/>
        </w:rPr>
        <w:t>name,</w:t>
      </w:r>
      <w:r w:rsidR="00993359" w:rsidRPr="00993359">
        <w:rPr>
          <w:rFonts w:hint="eastAsia"/>
          <w:b/>
          <w:color w:val="00B0F0"/>
        </w:rPr>
        <w:t xml:space="preserve"> </w:t>
      </w:r>
      <w:r w:rsidR="00993359" w:rsidRPr="002E35B7">
        <w:rPr>
          <w:rFonts w:hint="eastAsia"/>
          <w:b/>
          <w:color w:val="00B0F0"/>
        </w:rPr>
        <w:t>people *People</w:t>
      </w:r>
      <w:r>
        <w:rPr>
          <w:rFonts w:hint="eastAsia"/>
          <w:b/>
          <w:color w:val="00B0F0"/>
        </w:rPr>
        <w:t>,int *Password);</w:t>
      </w:r>
    </w:p>
    <w:p w:rsidR="002E35B7" w:rsidRPr="002E35B7" w:rsidRDefault="002E35B7" w:rsidP="002E35B7">
      <w:pPr>
        <w:spacing w:line="220" w:lineRule="atLeast"/>
        <w:rPr>
          <w:color w:val="000000" w:themeColor="text1"/>
        </w:rPr>
      </w:pPr>
      <w:r w:rsidRPr="002E35B7">
        <w:rPr>
          <w:rFonts w:hint="eastAsia"/>
          <w:color w:val="000000" w:themeColor="text1"/>
        </w:rPr>
        <w:t>5,</w:t>
      </w:r>
      <w:r w:rsidRPr="002E35B7">
        <w:rPr>
          <w:rFonts w:hint="eastAsia"/>
          <w:color w:val="000000" w:themeColor="text1"/>
        </w:rPr>
        <w:t>修改借书人级别（</w:t>
      </w:r>
      <w:r w:rsidRPr="002E35B7">
        <w:rPr>
          <w:rFonts w:hint="eastAsia"/>
          <w:color w:val="000000" w:themeColor="text1"/>
        </w:rPr>
        <w:t>level</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 xml:space="preserve">bool updatePeopleLevel(string </w:t>
      </w:r>
      <w:r>
        <w:rPr>
          <w:rFonts w:hint="eastAsia"/>
          <w:b/>
          <w:color w:val="00B0F0"/>
        </w:rPr>
        <w:t>filename,</w:t>
      </w:r>
      <w:r w:rsidR="00993359" w:rsidRPr="00993359">
        <w:rPr>
          <w:rFonts w:hint="eastAsia"/>
          <w:b/>
          <w:color w:val="00B0F0"/>
        </w:rPr>
        <w:t xml:space="preserve"> </w:t>
      </w:r>
      <w:r w:rsidR="00993359" w:rsidRPr="002E35B7">
        <w:rPr>
          <w:rFonts w:hint="eastAsia"/>
          <w:b/>
          <w:color w:val="00B0F0"/>
        </w:rPr>
        <w:t>people *People</w:t>
      </w:r>
      <w:r>
        <w:rPr>
          <w:rFonts w:hint="eastAsia"/>
          <w:b/>
          <w:color w:val="00B0F0"/>
        </w:rPr>
        <w:t>,int Level);</w:t>
      </w:r>
    </w:p>
    <w:p w:rsidR="002E35B7" w:rsidRPr="002E35B7" w:rsidRDefault="002E35B7" w:rsidP="002E35B7">
      <w:pPr>
        <w:spacing w:line="220" w:lineRule="atLeast"/>
        <w:rPr>
          <w:color w:val="000000" w:themeColor="text1"/>
        </w:rPr>
      </w:pPr>
      <w:r w:rsidRPr="002E35B7">
        <w:rPr>
          <w:rFonts w:hint="eastAsia"/>
          <w:color w:val="000000" w:themeColor="text1"/>
        </w:rPr>
        <w:t>6,</w:t>
      </w:r>
      <w:r w:rsidRPr="002E35B7">
        <w:rPr>
          <w:rFonts w:hint="eastAsia"/>
          <w:color w:val="000000" w:themeColor="text1"/>
        </w:rPr>
        <w:t>修改借书人信用点（</w:t>
      </w:r>
      <w:r w:rsidRPr="002E35B7">
        <w:rPr>
          <w:rFonts w:hint="eastAsia"/>
          <w:color w:val="000000" w:themeColor="text1"/>
        </w:rPr>
        <w:t>credit</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updatePeopleCredit(string f</w:t>
      </w:r>
      <w:r>
        <w:rPr>
          <w:rFonts w:hint="eastAsia"/>
          <w:b/>
          <w:color w:val="00B0F0"/>
        </w:rPr>
        <w:t>ilename,</w:t>
      </w:r>
      <w:r w:rsidR="00993359" w:rsidRPr="00993359">
        <w:rPr>
          <w:rFonts w:hint="eastAsia"/>
          <w:b/>
          <w:color w:val="00B0F0"/>
        </w:rPr>
        <w:t xml:space="preserve"> </w:t>
      </w:r>
      <w:r w:rsidR="00993359" w:rsidRPr="002E35B7">
        <w:rPr>
          <w:rFonts w:hint="eastAsia"/>
          <w:b/>
          <w:color w:val="00B0F0"/>
        </w:rPr>
        <w:t>people *People</w:t>
      </w:r>
      <w:r>
        <w:rPr>
          <w:rFonts w:hint="eastAsia"/>
          <w:b/>
          <w:color w:val="00B0F0"/>
        </w:rPr>
        <w:t>,int Credit);</w:t>
      </w:r>
    </w:p>
    <w:p w:rsidR="002E35B7" w:rsidRPr="002E35B7" w:rsidRDefault="002E35B7" w:rsidP="002E35B7">
      <w:pPr>
        <w:spacing w:line="220" w:lineRule="atLeast"/>
        <w:rPr>
          <w:color w:val="000000" w:themeColor="text1"/>
        </w:rPr>
      </w:pPr>
      <w:r w:rsidRPr="002E35B7">
        <w:rPr>
          <w:rFonts w:hint="eastAsia"/>
          <w:color w:val="000000" w:themeColor="text1"/>
        </w:rPr>
        <w:t>7</w:t>
      </w:r>
      <w:r w:rsidRPr="002E35B7">
        <w:rPr>
          <w:rFonts w:hint="eastAsia"/>
          <w:color w:val="000000" w:themeColor="text1"/>
        </w:rPr>
        <w:t>，修改借书人姓名（</w:t>
      </w:r>
      <w:r w:rsidRPr="002E35B7">
        <w:rPr>
          <w:rFonts w:hint="eastAsia"/>
          <w:color w:val="000000" w:themeColor="text1"/>
        </w:rPr>
        <w:t>peopleName</w:t>
      </w:r>
      <w:r w:rsidRPr="002E35B7">
        <w:rPr>
          <w:rFonts w:hint="eastAsia"/>
          <w:color w:val="000000" w:themeColor="text1"/>
        </w:rPr>
        <w:t>）</w:t>
      </w:r>
    </w:p>
    <w:p w:rsidR="002E35B7" w:rsidRPr="002E35B7" w:rsidRDefault="002E35B7" w:rsidP="002E35B7">
      <w:pPr>
        <w:spacing w:line="220" w:lineRule="atLeast"/>
        <w:rPr>
          <w:b/>
          <w:color w:val="00B0F0"/>
        </w:rPr>
      </w:pPr>
      <w:r w:rsidRPr="002E35B7">
        <w:rPr>
          <w:rFonts w:hint="eastAsia"/>
          <w:b/>
          <w:color w:val="00B0F0"/>
        </w:rPr>
        <w:t>函数：</w:t>
      </w:r>
      <w:r w:rsidRPr="002E35B7">
        <w:rPr>
          <w:rFonts w:hint="eastAsia"/>
          <w:b/>
          <w:color w:val="00B0F0"/>
        </w:rPr>
        <w:t>bool updatePeopleName(string filename,</w:t>
      </w:r>
      <w:r w:rsidR="00993359" w:rsidRPr="00993359">
        <w:rPr>
          <w:rFonts w:hint="eastAsia"/>
          <w:b/>
          <w:color w:val="00B0F0"/>
        </w:rPr>
        <w:t xml:space="preserve"> </w:t>
      </w:r>
      <w:r w:rsidR="00993359" w:rsidRPr="002E35B7">
        <w:rPr>
          <w:rFonts w:hint="eastAsia"/>
          <w:b/>
          <w:color w:val="00B0F0"/>
        </w:rPr>
        <w:t>people *People</w:t>
      </w:r>
      <w:r w:rsidRPr="002E35B7">
        <w:rPr>
          <w:rFonts w:hint="eastAsia"/>
          <w:b/>
          <w:color w:val="00B0F0"/>
        </w:rPr>
        <w:t>,char *PeopleName);</w:t>
      </w:r>
    </w:p>
    <w:p w:rsidR="002E35B7" w:rsidRPr="002E35B7" w:rsidRDefault="002E35B7" w:rsidP="002E35B7">
      <w:pPr>
        <w:spacing w:line="220" w:lineRule="atLeast"/>
        <w:rPr>
          <w:color w:val="000000" w:themeColor="text1"/>
        </w:rPr>
      </w:pPr>
      <w:r w:rsidRPr="002E35B7">
        <w:rPr>
          <w:rFonts w:hint="eastAsia"/>
          <w:color w:val="000000" w:themeColor="text1"/>
        </w:rPr>
        <w:t>8,</w:t>
      </w:r>
      <w:r w:rsidRPr="002E35B7">
        <w:rPr>
          <w:rFonts w:hint="eastAsia"/>
          <w:color w:val="000000" w:themeColor="text1"/>
        </w:rPr>
        <w:t>修改该用户删除标志位（</w:t>
      </w:r>
      <w:r w:rsidRPr="002E35B7">
        <w:rPr>
          <w:rFonts w:hint="eastAsia"/>
          <w:color w:val="000000" w:themeColor="text1"/>
        </w:rPr>
        <w:t>isDeleted</w:t>
      </w:r>
      <w:r w:rsidRPr="002E35B7">
        <w:rPr>
          <w:rFonts w:hint="eastAsia"/>
          <w:color w:val="000000" w:themeColor="text1"/>
        </w:rPr>
        <w:t>）</w:t>
      </w:r>
    </w:p>
    <w:p w:rsidR="002E35B7" w:rsidRPr="002E35B7" w:rsidRDefault="002E35B7" w:rsidP="00993359">
      <w:pPr>
        <w:spacing w:line="220" w:lineRule="atLeast"/>
        <w:ind w:left="110" w:hangingChars="50" w:hanging="110"/>
        <w:rPr>
          <w:b/>
          <w:color w:val="00B0F0"/>
        </w:rPr>
      </w:pPr>
      <w:r w:rsidRPr="002E35B7">
        <w:rPr>
          <w:rFonts w:hint="eastAsia"/>
          <w:b/>
          <w:color w:val="00B0F0"/>
        </w:rPr>
        <w:lastRenderedPageBreak/>
        <w:t>函数：</w:t>
      </w:r>
      <w:r w:rsidRPr="002E35B7">
        <w:rPr>
          <w:rFonts w:hint="eastAsia"/>
          <w:b/>
          <w:color w:val="00B0F0"/>
        </w:rPr>
        <w:t>bool updatePeopleDeleted(string filen</w:t>
      </w:r>
      <w:r>
        <w:rPr>
          <w:rFonts w:hint="eastAsia"/>
          <w:b/>
          <w:color w:val="00B0F0"/>
        </w:rPr>
        <w:t>ame,</w:t>
      </w:r>
      <w:r w:rsidR="00993359" w:rsidRPr="00993359">
        <w:rPr>
          <w:rFonts w:hint="eastAsia"/>
          <w:b/>
          <w:color w:val="00B0F0"/>
        </w:rPr>
        <w:t xml:space="preserve"> </w:t>
      </w:r>
      <w:r w:rsidR="00993359" w:rsidRPr="002E35B7">
        <w:rPr>
          <w:rFonts w:hint="eastAsia"/>
          <w:b/>
          <w:color w:val="00B0F0"/>
        </w:rPr>
        <w:t>people *People</w:t>
      </w:r>
      <w:r w:rsidR="00993359">
        <w:rPr>
          <w:rFonts w:hint="eastAsia"/>
          <w:b/>
          <w:color w:val="00B0F0"/>
        </w:rPr>
        <w:t xml:space="preserve">,char </w:t>
      </w:r>
      <w:r>
        <w:rPr>
          <w:rFonts w:hint="eastAsia"/>
          <w:b/>
          <w:color w:val="00B0F0"/>
        </w:rPr>
        <w:t>IsDeleted);</w:t>
      </w:r>
    </w:p>
    <w:p w:rsidR="002E35B7" w:rsidRDefault="00993359" w:rsidP="002E35B7">
      <w:pPr>
        <w:spacing w:line="220" w:lineRule="atLeast"/>
        <w:rPr>
          <w:color w:val="000000" w:themeColor="text1"/>
        </w:rPr>
      </w:pPr>
      <w:r>
        <w:rPr>
          <w:rFonts w:hint="eastAsia"/>
          <w:color w:val="000000" w:themeColor="text1"/>
        </w:rPr>
        <w:t>9,</w:t>
      </w:r>
      <w:r w:rsidRPr="00993359">
        <w:rPr>
          <w:rFonts w:hint="eastAsia"/>
          <w:color w:val="000000" w:themeColor="text1"/>
        </w:rPr>
        <w:t xml:space="preserve"> </w:t>
      </w:r>
      <w:r w:rsidRPr="002E35B7">
        <w:rPr>
          <w:rFonts w:hint="eastAsia"/>
          <w:color w:val="000000" w:themeColor="text1"/>
        </w:rPr>
        <w:t>修改该用户</w:t>
      </w:r>
      <w:r>
        <w:rPr>
          <w:rFonts w:hint="eastAsia"/>
          <w:color w:val="000000" w:themeColor="text1"/>
        </w:rPr>
        <w:t>真</w:t>
      </w:r>
      <w:r w:rsidRPr="002E35B7">
        <w:rPr>
          <w:rFonts w:hint="eastAsia"/>
          <w:color w:val="000000" w:themeColor="text1"/>
        </w:rPr>
        <w:t>删除标志位（</w:t>
      </w:r>
      <w:r w:rsidRPr="002E35B7">
        <w:rPr>
          <w:rFonts w:hint="eastAsia"/>
          <w:color w:val="000000" w:themeColor="text1"/>
        </w:rPr>
        <w:t>is</w:t>
      </w:r>
      <w:r>
        <w:rPr>
          <w:rFonts w:hint="eastAsia"/>
          <w:color w:val="000000" w:themeColor="text1"/>
        </w:rPr>
        <w:t>Real</w:t>
      </w:r>
      <w:r w:rsidRPr="002E35B7">
        <w:rPr>
          <w:rFonts w:hint="eastAsia"/>
          <w:color w:val="000000" w:themeColor="text1"/>
        </w:rPr>
        <w:t>Deleted</w:t>
      </w:r>
      <w:r w:rsidRPr="002E35B7">
        <w:rPr>
          <w:rFonts w:hint="eastAsia"/>
          <w:color w:val="000000" w:themeColor="text1"/>
        </w:rPr>
        <w:t>）</w:t>
      </w:r>
    </w:p>
    <w:p w:rsidR="00993359" w:rsidRPr="002E35B7" w:rsidRDefault="00993359" w:rsidP="00993359">
      <w:pPr>
        <w:spacing w:line="220" w:lineRule="atLeast"/>
        <w:rPr>
          <w:b/>
          <w:color w:val="00B0F0"/>
        </w:rPr>
      </w:pPr>
      <w:r w:rsidRPr="002E35B7">
        <w:rPr>
          <w:rFonts w:hint="eastAsia"/>
          <w:b/>
          <w:color w:val="00B0F0"/>
        </w:rPr>
        <w:t>函数：</w:t>
      </w:r>
      <w:r w:rsidRPr="002E35B7">
        <w:rPr>
          <w:rFonts w:hint="eastAsia"/>
          <w:b/>
          <w:color w:val="00B0F0"/>
        </w:rPr>
        <w:t>bool updatePeople</w:t>
      </w:r>
      <w:r>
        <w:rPr>
          <w:rFonts w:hint="eastAsia"/>
          <w:b/>
          <w:color w:val="00B0F0"/>
        </w:rPr>
        <w:t>Real</w:t>
      </w:r>
      <w:r w:rsidRPr="002E35B7">
        <w:rPr>
          <w:rFonts w:hint="eastAsia"/>
          <w:b/>
          <w:color w:val="00B0F0"/>
        </w:rPr>
        <w:t>Deleted(string filen</w:t>
      </w:r>
      <w:r>
        <w:rPr>
          <w:rFonts w:hint="eastAsia"/>
          <w:b/>
          <w:color w:val="00B0F0"/>
        </w:rPr>
        <w:t>ame,</w:t>
      </w:r>
      <w:r w:rsidRPr="00993359">
        <w:rPr>
          <w:rFonts w:hint="eastAsia"/>
          <w:b/>
          <w:color w:val="00B0F0"/>
        </w:rPr>
        <w:t xml:space="preserve"> </w:t>
      </w:r>
      <w:r w:rsidRPr="002E35B7">
        <w:rPr>
          <w:rFonts w:hint="eastAsia"/>
          <w:b/>
          <w:color w:val="00B0F0"/>
        </w:rPr>
        <w:t>people *People</w:t>
      </w:r>
      <w:r>
        <w:rPr>
          <w:rFonts w:hint="eastAsia"/>
          <w:b/>
          <w:color w:val="00B0F0"/>
        </w:rPr>
        <w:t>,char I</w:t>
      </w:r>
      <w:r w:rsidRPr="00993359">
        <w:rPr>
          <w:b/>
          <w:color w:val="00B0F0"/>
        </w:rPr>
        <w:t>sRealDeleted</w:t>
      </w:r>
      <w:r>
        <w:rPr>
          <w:rFonts w:hint="eastAsia"/>
          <w:b/>
          <w:color w:val="00B0F0"/>
        </w:rPr>
        <w:t>);</w:t>
      </w:r>
    </w:p>
    <w:p w:rsidR="002E35B7" w:rsidRPr="005D2E1B" w:rsidRDefault="002E35B7" w:rsidP="002E35B7">
      <w:pPr>
        <w:spacing w:line="220" w:lineRule="atLeast"/>
        <w:rPr>
          <w:b/>
          <w:color w:val="002060"/>
          <w:sz w:val="28"/>
          <w:szCs w:val="28"/>
        </w:rPr>
      </w:pPr>
      <w:bookmarkStart w:id="22" w:name="第一阶段第二部分"/>
      <w:r w:rsidRPr="005D2E1B">
        <w:rPr>
          <w:rFonts w:hint="eastAsia"/>
          <w:b/>
          <w:color w:val="002060"/>
          <w:sz w:val="28"/>
          <w:szCs w:val="28"/>
        </w:rPr>
        <w:t>第一阶段第二部分</w:t>
      </w:r>
      <w:bookmarkEnd w:id="22"/>
      <w:r w:rsidR="00D475F2" w:rsidRPr="005D2E1B">
        <w:rPr>
          <w:rFonts w:hint="eastAsia"/>
          <w:b/>
          <w:color w:val="002060"/>
          <w:sz w:val="28"/>
          <w:szCs w:val="28"/>
        </w:rPr>
        <w:t>：</w:t>
      </w:r>
    </w:p>
    <w:p w:rsidR="00EF485A" w:rsidRDefault="00EF485A" w:rsidP="00EF485A">
      <w:pPr>
        <w:spacing w:line="220" w:lineRule="atLeast"/>
        <w:rPr>
          <w:b/>
          <w:color w:val="FF0000"/>
        </w:rPr>
      </w:pPr>
      <w:bookmarkStart w:id="23" w:name="IdGeneratorh"/>
      <w:r>
        <w:rPr>
          <w:rFonts w:hint="eastAsia"/>
          <w:b/>
          <w:color w:val="FF0000"/>
        </w:rPr>
        <w:t>IdGenerator</w:t>
      </w:r>
      <w:r w:rsidRPr="000C7C86">
        <w:rPr>
          <w:rFonts w:hint="eastAsia"/>
          <w:b/>
          <w:color w:val="FF0000"/>
        </w:rPr>
        <w:t>.h</w:t>
      </w:r>
      <w:bookmarkEnd w:id="23"/>
      <w:r w:rsidRPr="000C7C86">
        <w:rPr>
          <w:rFonts w:hint="eastAsia"/>
          <w:b/>
          <w:color w:val="FF0000"/>
        </w:rPr>
        <w:t>：</w:t>
      </w:r>
    </w:p>
    <w:p w:rsidR="00EF485A" w:rsidRDefault="00EF485A" w:rsidP="00EF485A">
      <w:pPr>
        <w:spacing w:line="220" w:lineRule="atLeast"/>
        <w:rPr>
          <w:b/>
          <w:color w:val="FF0000"/>
        </w:rPr>
      </w:pPr>
      <w:r>
        <w:rPr>
          <w:rFonts w:hint="eastAsia"/>
          <w:b/>
          <w:color w:val="FF0000"/>
        </w:rPr>
        <w:t>（丛爽）</w:t>
      </w:r>
    </w:p>
    <w:p w:rsidR="00EF485A" w:rsidRPr="000F690C" w:rsidRDefault="00EF485A" w:rsidP="00EF485A">
      <w:pPr>
        <w:spacing w:line="220" w:lineRule="atLeast"/>
        <w:rPr>
          <w:b/>
          <w:color w:val="00B0F0"/>
        </w:rPr>
      </w:pPr>
      <w:r w:rsidRPr="000F690C">
        <w:rPr>
          <w:b/>
          <w:color w:val="00B0F0"/>
        </w:rPr>
        <w:t>int hashOperation(char *arr,int length)</w:t>
      </w:r>
      <w:r w:rsidRPr="000F690C">
        <w:rPr>
          <w:color w:val="000000" w:themeColor="text1"/>
        </w:rPr>
        <w:t xml:space="preserve"> /</w:t>
      </w:r>
      <w:r w:rsidRPr="000F690C">
        <w:rPr>
          <w:rFonts w:hint="eastAsia"/>
          <w:color w:val="000000" w:themeColor="text1"/>
        </w:rPr>
        <w:t>/</w:t>
      </w:r>
      <w:r w:rsidRPr="000F690C">
        <w:rPr>
          <w:color w:val="000000" w:themeColor="text1"/>
        </w:rPr>
        <w:t xml:space="preserve"> this function is used to deal with the three string and change them into an id which is easy to identify</w:t>
      </w:r>
    </w:p>
    <w:p w:rsidR="00EF485A" w:rsidRPr="000F690C" w:rsidRDefault="00EF485A" w:rsidP="00EF485A">
      <w:pPr>
        <w:spacing w:line="220" w:lineRule="atLeast"/>
        <w:rPr>
          <w:b/>
          <w:color w:val="00B0F0"/>
        </w:rPr>
      </w:pPr>
      <w:r w:rsidRPr="000F690C">
        <w:rPr>
          <w:b/>
          <w:color w:val="00B0F0"/>
        </w:rPr>
        <w:t xml:space="preserve">bool charMatch(char *arr_O,char *arr_T,int length) </w:t>
      </w:r>
      <w:r>
        <w:rPr>
          <w:rFonts w:hint="eastAsia"/>
          <w:color w:val="000000" w:themeColor="text1"/>
        </w:rPr>
        <w:t>//</w:t>
      </w:r>
      <w:r w:rsidRPr="000F690C">
        <w:rPr>
          <w:color w:val="000000" w:themeColor="text1"/>
        </w:rPr>
        <w:t>compare two strings, and find out whether their length are the same value which match length(int)</w:t>
      </w:r>
    </w:p>
    <w:p w:rsidR="00EF485A" w:rsidRPr="000F690C" w:rsidRDefault="00EF485A" w:rsidP="00EF485A">
      <w:pPr>
        <w:spacing w:line="220" w:lineRule="atLeast"/>
        <w:rPr>
          <w:b/>
          <w:color w:val="00B0F0"/>
        </w:rPr>
      </w:pPr>
      <w:r w:rsidRPr="000F690C">
        <w:rPr>
          <w:b/>
          <w:color w:val="00B0F0"/>
        </w:rPr>
        <w:t xml:space="preserve">bool bookMatch(book obj,book test) </w:t>
      </w:r>
      <w:r>
        <w:rPr>
          <w:rFonts w:hint="eastAsia"/>
          <w:color w:val="000000" w:themeColor="text1"/>
        </w:rPr>
        <w:t>//</w:t>
      </w:r>
      <w:r w:rsidRPr="000F690C">
        <w:rPr>
          <w:color w:val="000000" w:themeColor="text1"/>
        </w:rPr>
        <w:t>this function is used to detect whether the books are identical</w:t>
      </w:r>
    </w:p>
    <w:p w:rsidR="00EF485A" w:rsidRPr="000F690C" w:rsidRDefault="00EF485A" w:rsidP="00EF485A">
      <w:pPr>
        <w:spacing w:line="220" w:lineRule="atLeast"/>
        <w:rPr>
          <w:b/>
          <w:color w:val="00B0F0"/>
        </w:rPr>
      </w:pPr>
    </w:p>
    <w:p w:rsidR="00EF485A" w:rsidRDefault="00EF485A" w:rsidP="00EF485A">
      <w:pPr>
        <w:spacing w:line="220" w:lineRule="atLeast"/>
        <w:rPr>
          <w:color w:val="000000" w:themeColor="text1"/>
        </w:rPr>
      </w:pPr>
      <w:r w:rsidRPr="000F690C">
        <w:rPr>
          <w:b/>
          <w:color w:val="00B0F0"/>
        </w:rPr>
        <w:t>int getIntDigit(unsigned int num)</w:t>
      </w:r>
      <w:r w:rsidRPr="000F690C">
        <w:rPr>
          <w:color w:val="000000" w:themeColor="text1"/>
        </w:rPr>
        <w:t xml:space="preserve"> //get how many digits the number has</w:t>
      </w:r>
    </w:p>
    <w:p w:rsidR="00EF485A" w:rsidRPr="000F690C" w:rsidRDefault="00EF485A" w:rsidP="00EF485A">
      <w:pPr>
        <w:spacing w:line="220" w:lineRule="atLeast"/>
        <w:rPr>
          <w:color w:val="000000" w:themeColor="text1"/>
        </w:rPr>
      </w:pPr>
    </w:p>
    <w:p w:rsidR="00EF485A" w:rsidRPr="000F690C" w:rsidRDefault="00EF485A" w:rsidP="00EF485A">
      <w:pPr>
        <w:spacing w:line="220" w:lineRule="atLeast"/>
        <w:rPr>
          <w:color w:val="000000" w:themeColor="text1"/>
        </w:rPr>
      </w:pPr>
      <w:r w:rsidRPr="000F690C">
        <w:rPr>
          <w:b/>
          <w:color w:val="00B0F0"/>
        </w:rPr>
        <w:t>unsigned int intCut(unsigned int obj,int begPosition,int endPosition)</w:t>
      </w:r>
    </w:p>
    <w:p w:rsidR="00EF485A" w:rsidRPr="000F690C" w:rsidRDefault="00EF485A" w:rsidP="00EF485A">
      <w:pPr>
        <w:spacing w:line="220" w:lineRule="atLeast"/>
        <w:rPr>
          <w:color w:val="000000" w:themeColor="text1"/>
        </w:rPr>
      </w:pPr>
      <w:r w:rsidRPr="000F690C">
        <w:rPr>
          <w:rFonts w:hint="eastAsia"/>
          <w:color w:val="000000" w:themeColor="text1"/>
        </w:rPr>
        <w:t xml:space="preserve">    //intCut</w:t>
      </w:r>
      <w:r w:rsidRPr="000F690C">
        <w:rPr>
          <w:rFonts w:hint="eastAsia"/>
          <w:color w:val="000000" w:themeColor="text1"/>
        </w:rPr>
        <w:t>是将</w:t>
      </w:r>
      <w:r w:rsidRPr="000F690C">
        <w:rPr>
          <w:rFonts w:hint="eastAsia"/>
          <w:color w:val="000000" w:themeColor="text1"/>
        </w:rPr>
        <w:t>unsigned int</w:t>
      </w:r>
      <w:r w:rsidRPr="000F690C">
        <w:rPr>
          <w:rFonts w:hint="eastAsia"/>
          <w:color w:val="000000" w:themeColor="text1"/>
        </w:rPr>
        <w:t>型数据按</w:t>
      </w:r>
      <w:r w:rsidRPr="000F690C">
        <w:rPr>
          <w:rFonts w:hint="eastAsia"/>
          <w:color w:val="000000" w:themeColor="text1"/>
        </w:rPr>
        <w:t>begPosition</w:t>
      </w:r>
      <w:r w:rsidRPr="000F690C">
        <w:rPr>
          <w:rFonts w:hint="eastAsia"/>
          <w:color w:val="000000" w:themeColor="text1"/>
        </w:rPr>
        <w:t>和</w:t>
      </w:r>
      <w:r w:rsidRPr="000F690C">
        <w:rPr>
          <w:rFonts w:hint="eastAsia"/>
          <w:color w:val="000000" w:themeColor="text1"/>
        </w:rPr>
        <w:t>endPosition</w:t>
      </w:r>
    </w:p>
    <w:p w:rsidR="00EF485A" w:rsidRDefault="00EF485A" w:rsidP="00EF485A">
      <w:pPr>
        <w:spacing w:line="220" w:lineRule="atLeast"/>
        <w:rPr>
          <w:color w:val="000000" w:themeColor="text1"/>
        </w:rPr>
      </w:pPr>
      <w:r w:rsidRPr="000F690C">
        <w:rPr>
          <w:color w:val="000000" w:themeColor="text1"/>
        </w:rPr>
        <w:t xml:space="preserve">   </w:t>
      </w:r>
      <w:r>
        <w:rPr>
          <w:rFonts w:hint="eastAsia"/>
          <w:color w:val="000000" w:themeColor="text1"/>
        </w:rPr>
        <w:t>//</w:t>
      </w:r>
      <w:r w:rsidRPr="000F690C">
        <w:rPr>
          <w:color w:val="000000" w:themeColor="text1"/>
        </w:rPr>
        <w:t>this function is used to get specific part of an int data, begPosition &lt; endPosition,begPosition is where it begin to cut</w:t>
      </w:r>
    </w:p>
    <w:p w:rsidR="00EF485A" w:rsidRPr="000F690C" w:rsidRDefault="00EF485A" w:rsidP="00EF485A">
      <w:pPr>
        <w:spacing w:line="220" w:lineRule="atLeast"/>
        <w:rPr>
          <w:color w:val="000000" w:themeColor="text1"/>
        </w:rPr>
      </w:pPr>
    </w:p>
    <w:p w:rsidR="00EF485A" w:rsidRDefault="00EF485A" w:rsidP="00EF485A">
      <w:pPr>
        <w:spacing w:line="220" w:lineRule="atLeast"/>
        <w:rPr>
          <w:color w:val="000000" w:themeColor="text1"/>
        </w:rPr>
      </w:pPr>
      <w:r w:rsidRPr="000F690C">
        <w:rPr>
          <w:b/>
          <w:color w:val="00B0F0"/>
        </w:rPr>
        <w:t>int collideDetection(unsigned int value_O, unsigned int value_T,book testObject,book test)</w:t>
      </w:r>
      <w:r w:rsidRPr="000F690C">
        <w:rPr>
          <w:rFonts w:hint="eastAsia"/>
          <w:color w:val="000000" w:themeColor="text1"/>
        </w:rPr>
        <w:t>//</w:t>
      </w:r>
      <w:r w:rsidRPr="000F690C">
        <w:rPr>
          <w:color w:val="000000" w:themeColor="text1"/>
        </w:rPr>
        <w:t>this function is used to detect hash collision and correct it</w:t>
      </w:r>
    </w:p>
    <w:p w:rsidR="00EF485A" w:rsidRPr="000F690C" w:rsidRDefault="00EF485A" w:rsidP="00EF485A">
      <w:pPr>
        <w:spacing w:line="220" w:lineRule="atLeast"/>
        <w:rPr>
          <w:color w:val="000000" w:themeColor="text1"/>
        </w:rPr>
      </w:pPr>
    </w:p>
    <w:p w:rsidR="00EF485A" w:rsidRPr="000F690C" w:rsidRDefault="00EF485A" w:rsidP="00EF485A">
      <w:pPr>
        <w:spacing w:line="220" w:lineRule="atLeast"/>
        <w:rPr>
          <w:b/>
          <w:color w:val="00B0F0"/>
        </w:rPr>
      </w:pPr>
      <w:r w:rsidRPr="000F690C">
        <w:rPr>
          <w:b/>
          <w:color w:val="00B0F0"/>
        </w:rPr>
        <w:t>unsigned int BookIdGenerater(char *bookName,char *publisher,char *author,char *publishDat</w:t>
      </w:r>
      <w:r>
        <w:rPr>
          <w:b/>
          <w:color w:val="00B0F0"/>
        </w:rPr>
        <w:t>e,int bookClass,int curBookNum)</w:t>
      </w:r>
    </w:p>
    <w:p w:rsidR="00EF485A" w:rsidRPr="000F690C" w:rsidRDefault="00EF485A" w:rsidP="00EF485A">
      <w:pPr>
        <w:spacing w:line="220" w:lineRule="atLeast"/>
        <w:rPr>
          <w:color w:val="000000" w:themeColor="text1"/>
        </w:rPr>
      </w:pPr>
      <w:r w:rsidRPr="000F690C">
        <w:rPr>
          <w:rFonts w:hint="eastAsia"/>
          <w:b/>
          <w:color w:val="00B0F0"/>
        </w:rPr>
        <w:t xml:space="preserve">        </w:t>
      </w:r>
      <w:r w:rsidRPr="000F690C">
        <w:rPr>
          <w:rFonts w:hint="eastAsia"/>
          <w:color w:val="000000" w:themeColor="text1"/>
        </w:rPr>
        <w:t>//r</w:t>
      </w:r>
      <w:r w:rsidRPr="000F690C">
        <w:rPr>
          <w:rFonts w:hint="eastAsia"/>
          <w:color w:val="000000" w:themeColor="text1"/>
        </w:rPr>
        <w:t>是产生</w:t>
      </w:r>
      <w:r w:rsidRPr="000F690C">
        <w:rPr>
          <w:rFonts w:hint="eastAsia"/>
          <w:color w:val="000000" w:themeColor="text1"/>
        </w:rPr>
        <w:t>book</w:t>
      </w:r>
      <w:r w:rsidRPr="000F690C">
        <w:rPr>
          <w:rFonts w:hint="eastAsia"/>
          <w:color w:val="000000" w:themeColor="text1"/>
        </w:rPr>
        <w:t>的</w:t>
      </w:r>
      <w:r w:rsidRPr="000F690C">
        <w:rPr>
          <w:rFonts w:hint="eastAsia"/>
          <w:color w:val="000000" w:themeColor="text1"/>
        </w:rPr>
        <w:t>id</w:t>
      </w:r>
      <w:r w:rsidRPr="000F690C">
        <w:rPr>
          <w:rFonts w:hint="eastAsia"/>
          <w:color w:val="000000" w:themeColor="text1"/>
        </w:rPr>
        <w:t>使用，参数为</w:t>
      </w:r>
      <w:r w:rsidRPr="000F690C">
        <w:rPr>
          <w:rFonts w:hint="eastAsia"/>
          <w:color w:val="000000" w:themeColor="text1"/>
        </w:rPr>
        <w:t>bookName[]</w:t>
      </w:r>
      <w:r w:rsidRPr="000F690C">
        <w:rPr>
          <w:rFonts w:hint="eastAsia"/>
          <w:color w:val="000000" w:themeColor="text1"/>
        </w:rPr>
        <w:t>书名</w:t>
      </w:r>
      <w:r w:rsidRPr="000F690C">
        <w:rPr>
          <w:rFonts w:hint="eastAsia"/>
          <w:color w:val="000000" w:themeColor="text1"/>
        </w:rPr>
        <w:t>publisher[]</w:t>
      </w:r>
      <w:r w:rsidRPr="000F690C">
        <w:rPr>
          <w:rFonts w:hint="eastAsia"/>
          <w:color w:val="000000" w:themeColor="text1"/>
        </w:rPr>
        <w:t>出版商</w:t>
      </w:r>
      <w:r w:rsidRPr="000F690C">
        <w:rPr>
          <w:rFonts w:hint="eastAsia"/>
          <w:color w:val="000000" w:themeColor="text1"/>
        </w:rPr>
        <w:t>,author[]</w:t>
      </w:r>
      <w:r w:rsidRPr="000F690C">
        <w:rPr>
          <w:rFonts w:hint="eastAsia"/>
          <w:color w:val="000000" w:themeColor="text1"/>
        </w:rPr>
        <w:t>作者</w:t>
      </w:r>
      <w:r w:rsidRPr="000F690C">
        <w:rPr>
          <w:rFonts w:hint="eastAsia"/>
          <w:color w:val="000000" w:themeColor="text1"/>
        </w:rPr>
        <w:t>,publishDate[]</w:t>
      </w:r>
      <w:r w:rsidRPr="000F690C">
        <w:rPr>
          <w:rFonts w:hint="eastAsia"/>
          <w:color w:val="000000" w:themeColor="text1"/>
        </w:rPr>
        <w:t>出版日期</w:t>
      </w:r>
      <w:r w:rsidRPr="000F690C">
        <w:rPr>
          <w:rFonts w:hint="eastAsia"/>
          <w:color w:val="000000" w:themeColor="text1"/>
        </w:rPr>
        <w:t>,bookClass</w:t>
      </w:r>
      <w:r w:rsidRPr="000F690C">
        <w:rPr>
          <w:rFonts w:hint="eastAsia"/>
          <w:color w:val="000000" w:themeColor="text1"/>
        </w:rPr>
        <w:t>书的种类</w:t>
      </w:r>
      <w:r w:rsidRPr="000F690C">
        <w:rPr>
          <w:rFonts w:hint="eastAsia"/>
          <w:color w:val="000000" w:themeColor="text1"/>
        </w:rPr>
        <w:t>, curBookNum</w:t>
      </w:r>
      <w:r w:rsidRPr="000F690C">
        <w:rPr>
          <w:rFonts w:hint="eastAsia"/>
          <w:color w:val="000000" w:themeColor="text1"/>
        </w:rPr>
        <w:t>当前书的数量</w:t>
      </w:r>
    </w:p>
    <w:p w:rsidR="002E35B7" w:rsidRDefault="00EF485A" w:rsidP="002E35B7">
      <w:pPr>
        <w:spacing w:line="220" w:lineRule="atLeast"/>
        <w:rPr>
          <w:rFonts w:hint="eastAsia"/>
          <w:color w:val="000000" w:themeColor="text1"/>
        </w:rPr>
      </w:pPr>
      <w:r>
        <w:rPr>
          <w:color w:val="000000" w:themeColor="text1"/>
        </w:rPr>
        <w:t xml:space="preserve">        /</w:t>
      </w:r>
      <w:r>
        <w:rPr>
          <w:rFonts w:hint="eastAsia"/>
          <w:color w:val="000000" w:themeColor="text1"/>
        </w:rPr>
        <w:t>/</w:t>
      </w:r>
      <w:r w:rsidRPr="000F690C">
        <w:rPr>
          <w:color w:val="000000" w:themeColor="text1"/>
        </w:rPr>
        <w:t>use this function to generate hash value</w:t>
      </w:r>
    </w:p>
    <w:p w:rsidR="00917E0B" w:rsidRDefault="00917E0B" w:rsidP="002E35B7">
      <w:pPr>
        <w:spacing w:line="220" w:lineRule="atLeast"/>
        <w:rPr>
          <w:rFonts w:hint="eastAsia"/>
          <w:color w:val="000000" w:themeColor="text1"/>
        </w:rPr>
      </w:pPr>
    </w:p>
    <w:p w:rsidR="00917E0B" w:rsidRDefault="00917E0B" w:rsidP="002E35B7">
      <w:pPr>
        <w:spacing w:line="220" w:lineRule="atLeast"/>
        <w:rPr>
          <w:rFonts w:hint="eastAsia"/>
          <w:b/>
          <w:color w:val="FF0000"/>
        </w:rPr>
      </w:pPr>
      <w:bookmarkStart w:id="24" w:name="LogUtil"/>
      <w:r w:rsidRPr="00917E0B">
        <w:rPr>
          <w:b/>
          <w:color w:val="FF0000"/>
        </w:rPr>
        <w:lastRenderedPageBreak/>
        <w:t>LogUtil.h</w:t>
      </w:r>
    </w:p>
    <w:bookmarkEnd w:id="24"/>
    <w:p w:rsidR="00917E0B" w:rsidRDefault="00917E0B" w:rsidP="00917E0B">
      <w:pPr>
        <w:spacing w:line="220" w:lineRule="atLeast"/>
        <w:rPr>
          <w:rFonts w:hint="eastAsia"/>
          <w:b/>
          <w:color w:val="FF0000"/>
        </w:rPr>
      </w:pPr>
      <w:r>
        <w:rPr>
          <w:rFonts w:hint="eastAsia"/>
          <w:b/>
          <w:color w:val="FF0000"/>
        </w:rPr>
        <w:t>（丛爽）</w:t>
      </w:r>
    </w:p>
    <w:p w:rsidR="00917E0B" w:rsidRPr="00917E0B" w:rsidRDefault="00917E0B" w:rsidP="00917E0B">
      <w:pPr>
        <w:spacing w:line="220" w:lineRule="atLeast"/>
        <w:rPr>
          <w:b/>
          <w:color w:val="FF0000"/>
        </w:rPr>
      </w:pPr>
      <w:r w:rsidRPr="00917E0B">
        <w:rPr>
          <w:b/>
          <w:color w:val="00B0F0"/>
        </w:rPr>
        <w:t>class IOLOG{</w:t>
      </w:r>
    </w:p>
    <w:p w:rsidR="00917E0B" w:rsidRPr="00917E0B" w:rsidRDefault="00917E0B" w:rsidP="00917E0B">
      <w:pPr>
        <w:spacing w:line="220" w:lineRule="atLeast"/>
        <w:rPr>
          <w:b/>
          <w:color w:val="00B0F0"/>
        </w:rPr>
      </w:pPr>
      <w:r w:rsidRPr="00917E0B">
        <w:rPr>
          <w:b/>
          <w:color w:val="00B0F0"/>
        </w:rPr>
        <w:t>private:</w:t>
      </w:r>
    </w:p>
    <w:p w:rsidR="00917E0B" w:rsidRPr="00917E0B" w:rsidRDefault="00917E0B" w:rsidP="00917E0B">
      <w:pPr>
        <w:spacing w:line="220" w:lineRule="atLeast"/>
        <w:rPr>
          <w:b/>
          <w:color w:val="00B0F0"/>
        </w:rPr>
      </w:pPr>
      <w:r w:rsidRPr="00917E0B">
        <w:rPr>
          <w:b/>
          <w:color w:val="00B0F0"/>
        </w:rPr>
        <w:t>public:</w:t>
      </w:r>
    </w:p>
    <w:p w:rsidR="00917E0B" w:rsidRPr="00917E0B" w:rsidRDefault="00917E0B" w:rsidP="00917E0B">
      <w:pPr>
        <w:spacing w:line="220" w:lineRule="atLeast"/>
        <w:rPr>
          <w:b/>
          <w:color w:val="00B0F0"/>
        </w:rPr>
      </w:pPr>
      <w:r w:rsidRPr="00917E0B">
        <w:rPr>
          <w:b/>
          <w:color w:val="00B0F0"/>
        </w:rPr>
        <w:t xml:space="preserve">    int stLog(std::string info)</w:t>
      </w:r>
    </w:p>
    <w:p w:rsidR="00917E0B" w:rsidRPr="00917E0B" w:rsidRDefault="00917E0B" w:rsidP="00917E0B">
      <w:pPr>
        <w:spacing w:line="220" w:lineRule="atLeast"/>
        <w:rPr>
          <w:b/>
          <w:color w:val="00B0F0"/>
        </w:rPr>
      </w:pPr>
      <w:r w:rsidRPr="00917E0B">
        <w:rPr>
          <w:b/>
          <w:color w:val="00B0F0"/>
        </w:rPr>
        <w:t xml:space="preserve">    {</w:t>
      </w:r>
    </w:p>
    <w:p w:rsidR="00917E0B" w:rsidRPr="00917E0B" w:rsidRDefault="00917E0B" w:rsidP="00917E0B">
      <w:pPr>
        <w:spacing w:line="220" w:lineRule="atLeast"/>
        <w:rPr>
          <w:b/>
          <w:color w:val="00B0F0"/>
        </w:rPr>
      </w:pPr>
      <w:r w:rsidRPr="00917E0B">
        <w:rPr>
          <w:b/>
          <w:color w:val="00B0F0"/>
        </w:rPr>
        <w:t xml:space="preserve">        /*this function is used to write log*/</w:t>
      </w:r>
    </w:p>
    <w:p w:rsidR="00917E0B" w:rsidRPr="00917E0B" w:rsidRDefault="00917E0B" w:rsidP="00917E0B">
      <w:pPr>
        <w:spacing w:line="220" w:lineRule="atLeast"/>
        <w:rPr>
          <w:b/>
          <w:color w:val="00B0F0"/>
        </w:rPr>
      </w:pPr>
      <w:r w:rsidRPr="00917E0B">
        <w:rPr>
          <w:b/>
          <w:color w:val="00B0F0"/>
        </w:rPr>
        <w:t xml:space="preserve">        std::ofstream outFile;</w:t>
      </w:r>
    </w:p>
    <w:p w:rsidR="00917E0B" w:rsidRPr="00917E0B" w:rsidRDefault="00917E0B" w:rsidP="00917E0B">
      <w:pPr>
        <w:spacing w:line="220" w:lineRule="atLeast"/>
        <w:rPr>
          <w:b/>
          <w:color w:val="00B0F0"/>
        </w:rPr>
      </w:pPr>
      <w:r w:rsidRPr="00917E0B">
        <w:rPr>
          <w:b/>
          <w:color w:val="00B0F0"/>
        </w:rPr>
        <w:t xml:space="preserve">        std::string statusLog = "log.txt";</w:t>
      </w:r>
    </w:p>
    <w:p w:rsidR="00917E0B" w:rsidRPr="00917E0B" w:rsidRDefault="00917E0B" w:rsidP="00917E0B">
      <w:pPr>
        <w:spacing w:line="220" w:lineRule="atLeast"/>
        <w:rPr>
          <w:b/>
          <w:color w:val="00B0F0"/>
        </w:rPr>
      </w:pPr>
      <w:r w:rsidRPr="00917E0B">
        <w:rPr>
          <w:b/>
          <w:color w:val="00B0F0"/>
        </w:rPr>
        <w:t xml:space="preserve">        outFile.open(statusLog.data(),std::ios::app);</w:t>
      </w:r>
    </w:p>
    <w:p w:rsidR="00917E0B" w:rsidRPr="00917E0B" w:rsidRDefault="00917E0B" w:rsidP="00917E0B">
      <w:pPr>
        <w:spacing w:line="220" w:lineRule="atLeast"/>
        <w:rPr>
          <w:b/>
          <w:color w:val="00B0F0"/>
        </w:rPr>
      </w:pPr>
      <w:r w:rsidRPr="00917E0B">
        <w:rPr>
          <w:b/>
          <w:color w:val="00B0F0"/>
        </w:rPr>
        <w:t xml:space="preserve">        if(!outFile) return -1;</w:t>
      </w:r>
    </w:p>
    <w:p w:rsidR="00917E0B" w:rsidRPr="00917E0B" w:rsidRDefault="00917E0B" w:rsidP="00917E0B">
      <w:pPr>
        <w:spacing w:line="220" w:lineRule="atLeast"/>
        <w:rPr>
          <w:b/>
          <w:color w:val="00B0F0"/>
        </w:rPr>
      </w:pPr>
      <w:r w:rsidRPr="00917E0B">
        <w:rPr>
          <w:b/>
          <w:color w:val="00B0F0"/>
        </w:rPr>
        <w:t xml:space="preserve">        outFile &lt;&lt; info;</w:t>
      </w:r>
    </w:p>
    <w:p w:rsidR="00917E0B" w:rsidRPr="00917E0B" w:rsidRDefault="00917E0B" w:rsidP="00917E0B">
      <w:pPr>
        <w:spacing w:line="220" w:lineRule="atLeast"/>
        <w:rPr>
          <w:b/>
          <w:color w:val="00B0F0"/>
        </w:rPr>
      </w:pPr>
      <w:r w:rsidRPr="00917E0B">
        <w:rPr>
          <w:b/>
          <w:color w:val="00B0F0"/>
        </w:rPr>
        <w:t xml:space="preserve">        outFile.close();</w:t>
      </w:r>
    </w:p>
    <w:p w:rsidR="00917E0B" w:rsidRPr="00917E0B" w:rsidRDefault="00917E0B" w:rsidP="00917E0B">
      <w:pPr>
        <w:spacing w:line="220" w:lineRule="atLeast"/>
        <w:rPr>
          <w:b/>
          <w:color w:val="00B0F0"/>
        </w:rPr>
      </w:pPr>
      <w:r w:rsidRPr="00917E0B">
        <w:rPr>
          <w:b/>
          <w:color w:val="00B0F0"/>
        </w:rPr>
        <w:t xml:space="preserve">        return 0;</w:t>
      </w:r>
    </w:p>
    <w:p w:rsidR="00917E0B" w:rsidRPr="00917E0B" w:rsidRDefault="00917E0B" w:rsidP="00917E0B">
      <w:pPr>
        <w:spacing w:line="220" w:lineRule="atLeast"/>
        <w:rPr>
          <w:b/>
          <w:color w:val="00B0F0"/>
        </w:rPr>
      </w:pPr>
      <w:r w:rsidRPr="00917E0B">
        <w:rPr>
          <w:b/>
          <w:color w:val="00B0F0"/>
        </w:rPr>
        <w:t xml:space="preserve">    }</w:t>
      </w:r>
    </w:p>
    <w:p w:rsidR="00917E0B" w:rsidRPr="00917E0B" w:rsidRDefault="00917E0B" w:rsidP="00917E0B">
      <w:pPr>
        <w:spacing w:line="220" w:lineRule="atLeast"/>
        <w:rPr>
          <w:b/>
          <w:color w:val="00B0F0"/>
        </w:rPr>
      </w:pPr>
      <w:r w:rsidRPr="00917E0B">
        <w:rPr>
          <w:b/>
          <w:color w:val="00B0F0"/>
        </w:rPr>
        <w:t xml:space="preserve">    int sendMail();//send email</w:t>
      </w:r>
    </w:p>
    <w:p w:rsidR="00917E0B" w:rsidRDefault="00917E0B" w:rsidP="00917E0B">
      <w:pPr>
        <w:spacing w:line="220" w:lineRule="atLeast"/>
        <w:rPr>
          <w:rFonts w:hint="eastAsia"/>
          <w:b/>
          <w:color w:val="00B0F0"/>
        </w:rPr>
      </w:pPr>
      <w:r w:rsidRPr="00917E0B">
        <w:rPr>
          <w:b/>
          <w:color w:val="00B0F0"/>
        </w:rPr>
        <w:t>};</w:t>
      </w:r>
    </w:p>
    <w:p w:rsidR="00917E0B" w:rsidRDefault="00917E0B" w:rsidP="00917E0B">
      <w:pPr>
        <w:spacing w:line="220" w:lineRule="atLeast"/>
        <w:rPr>
          <w:rFonts w:hint="eastAsia"/>
          <w:b/>
          <w:color w:val="00B0F0"/>
        </w:rPr>
      </w:pPr>
    </w:p>
    <w:p w:rsidR="00917E0B" w:rsidRPr="00917E0B" w:rsidRDefault="00917E0B" w:rsidP="00917E0B">
      <w:pPr>
        <w:spacing w:line="220" w:lineRule="atLeast"/>
        <w:rPr>
          <w:rFonts w:hint="eastAsia"/>
          <w:b/>
          <w:color w:val="FF0000"/>
        </w:rPr>
      </w:pPr>
      <w:bookmarkStart w:id="25" w:name="Book"/>
      <w:r w:rsidRPr="00917E0B">
        <w:rPr>
          <w:rFonts w:hint="eastAsia"/>
          <w:b/>
          <w:color w:val="FF0000"/>
        </w:rPr>
        <w:t>Book</w:t>
      </w:r>
      <w:bookmarkEnd w:id="25"/>
      <w:r w:rsidRPr="00917E0B">
        <w:rPr>
          <w:rFonts w:hint="eastAsia"/>
          <w:b/>
          <w:color w:val="FF0000"/>
        </w:rPr>
        <w:t>类</w:t>
      </w:r>
    </w:p>
    <w:p w:rsidR="00917E0B" w:rsidRPr="00917E0B" w:rsidRDefault="00917E0B" w:rsidP="00917E0B">
      <w:pPr>
        <w:spacing w:line="220" w:lineRule="atLeast"/>
        <w:rPr>
          <w:rFonts w:hint="eastAsia"/>
          <w:b/>
          <w:color w:val="FF0000"/>
        </w:rPr>
      </w:pPr>
      <w:r w:rsidRPr="00917E0B">
        <w:rPr>
          <w:rFonts w:hint="eastAsia"/>
          <w:b/>
          <w:color w:val="FF0000"/>
        </w:rPr>
        <w:t>（张文政）</w:t>
      </w:r>
    </w:p>
    <w:p w:rsidR="00917E0B" w:rsidRPr="00917E0B" w:rsidRDefault="00917E0B" w:rsidP="00917E0B">
      <w:pPr>
        <w:spacing w:line="220" w:lineRule="atLeast"/>
        <w:rPr>
          <w:b/>
          <w:color w:val="00B0F0"/>
        </w:rPr>
      </w:pPr>
      <w:r w:rsidRPr="00917E0B">
        <w:rPr>
          <w:b/>
          <w:color w:val="00B0F0"/>
        </w:rPr>
        <w:t>typedef enum bookClassification{MaoDeng,PhilosophyReligion,Social,PoliticalLaw,Military,Economic,Literature_PE,Language,</w:t>
      </w:r>
    </w:p>
    <w:p w:rsidR="00917E0B" w:rsidRPr="00917E0B" w:rsidRDefault="00917E0B" w:rsidP="00917E0B">
      <w:pPr>
        <w:spacing w:line="220" w:lineRule="atLeast"/>
        <w:rPr>
          <w:b/>
          <w:color w:val="00B0F0"/>
        </w:rPr>
      </w:pPr>
      <w:r w:rsidRPr="00917E0B">
        <w:rPr>
          <w:b/>
          <w:color w:val="00B0F0"/>
        </w:rPr>
        <w:t>Literature,Art,HistoryGeography,Nature,MathChemistry,Astronomy,Biology,Medicine,Agriculture,Industry,Transportation,</w:t>
      </w:r>
    </w:p>
    <w:p w:rsidR="00917E0B" w:rsidRPr="00917E0B" w:rsidRDefault="00917E0B" w:rsidP="00917E0B">
      <w:pPr>
        <w:spacing w:line="220" w:lineRule="atLeast"/>
        <w:rPr>
          <w:b/>
          <w:color w:val="00B0F0"/>
        </w:rPr>
      </w:pPr>
      <w:r w:rsidRPr="00917E0B">
        <w:rPr>
          <w:b/>
          <w:color w:val="00B0F0"/>
        </w:rPr>
        <w:t>Aerospace,Environmental,Safety,Comprehensive}BookType;</w:t>
      </w:r>
    </w:p>
    <w:p w:rsidR="00917E0B" w:rsidRPr="00917E0B" w:rsidRDefault="00917E0B" w:rsidP="00917E0B">
      <w:pPr>
        <w:spacing w:line="220" w:lineRule="atLeast"/>
        <w:rPr>
          <w:b/>
          <w:color w:val="00B0F0"/>
        </w:rPr>
      </w:pPr>
    </w:p>
    <w:p w:rsidR="00917E0B" w:rsidRPr="00917E0B" w:rsidRDefault="00917E0B" w:rsidP="00917E0B">
      <w:pPr>
        <w:spacing w:line="220" w:lineRule="atLeast"/>
        <w:rPr>
          <w:rFonts w:hint="eastAsia"/>
          <w:b/>
          <w:color w:val="00B0F0"/>
        </w:rPr>
      </w:pPr>
      <w:r w:rsidRPr="00917E0B">
        <w:rPr>
          <w:rFonts w:hint="eastAsia"/>
          <w:b/>
          <w:color w:val="00B0F0"/>
        </w:rPr>
        <w:t>class Book//</w:t>
      </w:r>
      <w:r w:rsidRPr="00917E0B">
        <w:rPr>
          <w:rFonts w:hint="eastAsia"/>
          <w:b/>
          <w:color w:val="00B0F0"/>
        </w:rPr>
        <w:t>图书行为操作类</w:t>
      </w:r>
    </w:p>
    <w:p w:rsidR="00917E0B" w:rsidRPr="00917E0B" w:rsidRDefault="00917E0B" w:rsidP="00917E0B">
      <w:pPr>
        <w:spacing w:line="220" w:lineRule="atLeast"/>
        <w:rPr>
          <w:b/>
          <w:color w:val="00B0F0"/>
        </w:rPr>
      </w:pPr>
      <w:r w:rsidRPr="00917E0B">
        <w:rPr>
          <w:b/>
          <w:color w:val="00B0F0"/>
        </w:rPr>
        <w:t>{</w:t>
      </w:r>
    </w:p>
    <w:p w:rsidR="00917E0B" w:rsidRPr="00917E0B" w:rsidRDefault="00917E0B" w:rsidP="00917E0B">
      <w:pPr>
        <w:spacing w:line="220" w:lineRule="atLeast"/>
        <w:rPr>
          <w:b/>
          <w:color w:val="00B0F0"/>
        </w:rPr>
      </w:pPr>
      <w:r w:rsidRPr="00917E0B">
        <w:rPr>
          <w:b/>
          <w:color w:val="00B0F0"/>
        </w:rPr>
        <w:lastRenderedPageBreak/>
        <w:t xml:space="preserve">        public:</w:t>
      </w:r>
    </w:p>
    <w:p w:rsidR="00917E0B" w:rsidRPr="00917E0B" w:rsidRDefault="00917E0B" w:rsidP="00917E0B">
      <w:pPr>
        <w:spacing w:line="220" w:lineRule="atLeast"/>
        <w:rPr>
          <w:b/>
          <w:color w:val="00B0F0"/>
        </w:rPr>
      </w:pPr>
    </w:p>
    <w:p w:rsidR="00917E0B" w:rsidRPr="00917E0B" w:rsidRDefault="00917E0B" w:rsidP="00917E0B">
      <w:pPr>
        <w:spacing w:line="220" w:lineRule="atLeast"/>
        <w:rPr>
          <w:b/>
          <w:color w:val="00B0F0"/>
        </w:rPr>
      </w:pPr>
    </w:p>
    <w:p w:rsidR="00917E0B" w:rsidRPr="00917E0B" w:rsidRDefault="00917E0B" w:rsidP="00917E0B">
      <w:pPr>
        <w:spacing w:line="220" w:lineRule="atLeast"/>
        <w:rPr>
          <w:rFonts w:hint="eastAsia"/>
          <w:color w:val="000000" w:themeColor="text1"/>
        </w:rPr>
      </w:pPr>
      <w:r w:rsidRPr="00917E0B">
        <w:rPr>
          <w:rFonts w:hint="eastAsia"/>
          <w:color w:val="000000" w:themeColor="text1"/>
        </w:rPr>
        <w:t xml:space="preserve">            //</w:t>
      </w:r>
      <w:r w:rsidRPr="00917E0B">
        <w:rPr>
          <w:rFonts w:hint="eastAsia"/>
          <w:color w:val="000000" w:themeColor="text1"/>
        </w:rPr>
        <w:t>构造函数</w:t>
      </w:r>
    </w:p>
    <w:p w:rsidR="00917E0B" w:rsidRPr="00917E0B" w:rsidRDefault="00917E0B" w:rsidP="00917E0B">
      <w:pPr>
        <w:spacing w:line="220" w:lineRule="atLeast"/>
        <w:rPr>
          <w:b/>
          <w:color w:val="00B0F0"/>
        </w:rPr>
      </w:pPr>
      <w:r w:rsidRPr="00917E0B">
        <w:rPr>
          <w:b/>
          <w:color w:val="00B0F0"/>
        </w:rPr>
        <w:t xml:space="preserve">            Book(unsigned int bookIdt,unsigned int peopleIdt,int bookClasst,float pricet,char bookNamet[45],</w:t>
      </w:r>
    </w:p>
    <w:p w:rsidR="00917E0B" w:rsidRPr="00917E0B" w:rsidRDefault="00917E0B" w:rsidP="00917E0B">
      <w:pPr>
        <w:spacing w:line="220" w:lineRule="atLeast"/>
        <w:rPr>
          <w:b/>
          <w:color w:val="00B0F0"/>
        </w:rPr>
      </w:pPr>
      <w:r w:rsidRPr="00917E0B">
        <w:rPr>
          <w:b/>
          <w:color w:val="00B0F0"/>
        </w:rPr>
        <w:t xml:space="preserve">                 char publishert[25],char authort[25],char publishDatet[5],char borrowTimet[11],char borrowFlagt,</w:t>
      </w:r>
    </w:p>
    <w:p w:rsidR="00917E0B" w:rsidRPr="00917E0B" w:rsidRDefault="00917E0B" w:rsidP="00917E0B">
      <w:pPr>
        <w:spacing w:line="220" w:lineRule="atLeast"/>
        <w:rPr>
          <w:b/>
          <w:color w:val="00B0F0"/>
        </w:rPr>
      </w:pPr>
      <w:r w:rsidRPr="00917E0B">
        <w:rPr>
          <w:b/>
          <w:color w:val="00B0F0"/>
        </w:rPr>
        <w:t xml:space="preserve">                 char isReservedFlagt,char isPreservedFlagt,char isLatedt,char isDeletedt,char isRealDeletedt);</w:t>
      </w:r>
    </w:p>
    <w:p w:rsidR="00917E0B" w:rsidRPr="00917E0B" w:rsidRDefault="00917E0B" w:rsidP="00917E0B">
      <w:pPr>
        <w:spacing w:line="220" w:lineRule="atLeast"/>
        <w:rPr>
          <w:b/>
          <w:color w:val="00B0F0"/>
        </w:rPr>
      </w:pPr>
    </w:p>
    <w:p w:rsidR="00917E0B" w:rsidRPr="00917E0B" w:rsidRDefault="00917E0B" w:rsidP="00917E0B">
      <w:pPr>
        <w:spacing w:line="220" w:lineRule="atLeast"/>
        <w:rPr>
          <w:rFonts w:hint="eastAsia"/>
          <w:color w:val="000000" w:themeColor="text1"/>
        </w:rPr>
      </w:pPr>
      <w:r w:rsidRPr="00917E0B">
        <w:rPr>
          <w:rFonts w:hint="eastAsia"/>
          <w:color w:val="000000" w:themeColor="text1"/>
        </w:rPr>
        <w:t xml:space="preserve">            //</w:t>
      </w:r>
      <w:r w:rsidRPr="00917E0B">
        <w:rPr>
          <w:rFonts w:hint="eastAsia"/>
          <w:color w:val="000000" w:themeColor="text1"/>
        </w:rPr>
        <w:t>复制函数</w:t>
      </w:r>
    </w:p>
    <w:p w:rsidR="00917E0B" w:rsidRPr="00917E0B" w:rsidRDefault="00917E0B" w:rsidP="00917E0B">
      <w:pPr>
        <w:spacing w:line="220" w:lineRule="atLeast"/>
        <w:rPr>
          <w:b/>
          <w:color w:val="00B0F0"/>
        </w:rPr>
      </w:pPr>
      <w:r w:rsidRPr="00917E0B">
        <w:rPr>
          <w:b/>
          <w:color w:val="00B0F0"/>
        </w:rPr>
        <w:t xml:space="preserve">            Book(Book &amp;t);</w:t>
      </w:r>
    </w:p>
    <w:p w:rsidR="00917E0B" w:rsidRPr="00917E0B" w:rsidRDefault="00917E0B" w:rsidP="00917E0B">
      <w:pPr>
        <w:spacing w:line="220" w:lineRule="atLeast"/>
        <w:rPr>
          <w:b/>
          <w:color w:val="00B0F0"/>
        </w:rPr>
      </w:pPr>
    </w:p>
    <w:p w:rsidR="00917E0B" w:rsidRPr="00917E0B" w:rsidRDefault="00917E0B" w:rsidP="00917E0B">
      <w:pPr>
        <w:spacing w:line="220" w:lineRule="atLeast"/>
        <w:rPr>
          <w:rFonts w:hint="eastAsia"/>
          <w:color w:val="000000" w:themeColor="text1"/>
        </w:rPr>
      </w:pPr>
      <w:r w:rsidRPr="00917E0B">
        <w:rPr>
          <w:rFonts w:hint="eastAsia"/>
          <w:color w:val="000000" w:themeColor="text1"/>
        </w:rPr>
        <w:t xml:space="preserve">            //</w:t>
      </w:r>
      <w:r w:rsidRPr="00917E0B">
        <w:rPr>
          <w:rFonts w:hint="eastAsia"/>
          <w:color w:val="000000" w:themeColor="text1"/>
        </w:rPr>
        <w:t>展示函数</w:t>
      </w:r>
    </w:p>
    <w:p w:rsidR="00917E0B" w:rsidRPr="00917E0B" w:rsidRDefault="00917E0B" w:rsidP="00917E0B">
      <w:pPr>
        <w:spacing w:line="220" w:lineRule="atLeast"/>
        <w:rPr>
          <w:b/>
          <w:color w:val="00B0F0"/>
        </w:rPr>
      </w:pPr>
      <w:r w:rsidRPr="00917E0B">
        <w:rPr>
          <w:b/>
          <w:color w:val="00B0F0"/>
        </w:rPr>
        <w:t xml:space="preserve">            void displayBook();</w:t>
      </w:r>
    </w:p>
    <w:p w:rsidR="00917E0B" w:rsidRPr="00917E0B" w:rsidRDefault="00917E0B" w:rsidP="00917E0B">
      <w:pPr>
        <w:spacing w:line="220" w:lineRule="atLeast"/>
        <w:rPr>
          <w:b/>
          <w:color w:val="00B0F0"/>
        </w:rPr>
      </w:pPr>
    </w:p>
    <w:p w:rsidR="00917E0B" w:rsidRPr="00917E0B" w:rsidRDefault="00917E0B" w:rsidP="00917E0B">
      <w:pPr>
        <w:spacing w:line="220" w:lineRule="atLeast"/>
        <w:rPr>
          <w:color w:val="000000" w:themeColor="text1"/>
        </w:rPr>
      </w:pPr>
      <w:r w:rsidRPr="00917E0B">
        <w:rPr>
          <w:color w:val="000000" w:themeColor="text1"/>
        </w:rPr>
        <w:t>//            unsigned int bookId;//identify number for books</w:t>
      </w:r>
    </w:p>
    <w:p w:rsidR="00917E0B" w:rsidRPr="00917E0B" w:rsidRDefault="00917E0B" w:rsidP="00917E0B">
      <w:pPr>
        <w:spacing w:line="220" w:lineRule="atLeast"/>
        <w:rPr>
          <w:b/>
          <w:color w:val="00B0F0"/>
        </w:rPr>
      </w:pPr>
      <w:r w:rsidRPr="00917E0B">
        <w:rPr>
          <w:b/>
          <w:color w:val="00B0F0"/>
        </w:rPr>
        <w:t xml:space="preserve">            int setbookId(unsigned int bookId);</w:t>
      </w:r>
    </w:p>
    <w:p w:rsidR="00917E0B" w:rsidRPr="00917E0B" w:rsidRDefault="00917E0B" w:rsidP="00917E0B">
      <w:pPr>
        <w:spacing w:line="220" w:lineRule="atLeast"/>
        <w:rPr>
          <w:b/>
          <w:color w:val="00B0F0"/>
        </w:rPr>
      </w:pPr>
      <w:r w:rsidRPr="00917E0B">
        <w:rPr>
          <w:b/>
          <w:color w:val="00B0F0"/>
        </w:rPr>
        <w:t xml:space="preserve">            unsigned int getbookId();</w:t>
      </w:r>
    </w:p>
    <w:p w:rsidR="00917E0B" w:rsidRPr="00917E0B" w:rsidRDefault="00917E0B" w:rsidP="00917E0B">
      <w:pPr>
        <w:spacing w:line="220" w:lineRule="atLeast"/>
        <w:rPr>
          <w:color w:val="000000" w:themeColor="text1"/>
        </w:rPr>
      </w:pPr>
      <w:r w:rsidRPr="00917E0B">
        <w:rPr>
          <w:color w:val="000000" w:themeColor="text1"/>
        </w:rPr>
        <w:t>//            unsigned int peopleId;//indentify number for readers</w:t>
      </w:r>
    </w:p>
    <w:p w:rsidR="00917E0B" w:rsidRPr="00917E0B" w:rsidRDefault="00917E0B" w:rsidP="00917E0B">
      <w:pPr>
        <w:spacing w:line="220" w:lineRule="atLeast"/>
        <w:rPr>
          <w:b/>
          <w:color w:val="00B0F0"/>
        </w:rPr>
      </w:pPr>
      <w:r w:rsidRPr="00917E0B">
        <w:rPr>
          <w:b/>
          <w:color w:val="00B0F0"/>
        </w:rPr>
        <w:t xml:space="preserve">            int setpeopleId(unsigned int peopleId);</w:t>
      </w:r>
    </w:p>
    <w:p w:rsidR="00917E0B" w:rsidRPr="00917E0B" w:rsidRDefault="00917E0B" w:rsidP="00917E0B">
      <w:pPr>
        <w:spacing w:line="220" w:lineRule="atLeast"/>
        <w:rPr>
          <w:b/>
          <w:color w:val="00B0F0"/>
        </w:rPr>
      </w:pPr>
      <w:r w:rsidRPr="00917E0B">
        <w:rPr>
          <w:b/>
          <w:color w:val="00B0F0"/>
        </w:rPr>
        <w:t xml:space="preserve">            int getpeopleId();</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int bookClass; //</w:t>
      </w:r>
      <w:r w:rsidRPr="00917E0B">
        <w:rPr>
          <w:rFonts w:hint="eastAsia"/>
          <w:color w:val="000000" w:themeColor="text1"/>
        </w:rPr>
        <w:t>书籍分类</w:t>
      </w:r>
      <w:r w:rsidRPr="00917E0B">
        <w:rPr>
          <w:rFonts w:hint="eastAsia"/>
          <w:color w:val="000000" w:themeColor="text1"/>
        </w:rPr>
        <w:t>,bookClass</w:t>
      </w:r>
      <w:r w:rsidRPr="00917E0B">
        <w:rPr>
          <w:rFonts w:hint="eastAsia"/>
          <w:color w:val="000000" w:themeColor="text1"/>
        </w:rPr>
        <w:t>为</w:t>
      </w:r>
      <w:r w:rsidRPr="00917E0B">
        <w:rPr>
          <w:rFonts w:hint="eastAsia"/>
          <w:color w:val="000000" w:themeColor="text1"/>
        </w:rPr>
        <w:t>1-22</w:t>
      </w:r>
      <w:r w:rsidRPr="00917E0B">
        <w:rPr>
          <w:rFonts w:hint="eastAsia"/>
          <w:color w:val="000000" w:themeColor="text1"/>
        </w:rPr>
        <w:t>，分别对应</w:t>
      </w:r>
      <w:r w:rsidRPr="00917E0B">
        <w:rPr>
          <w:rFonts w:hint="eastAsia"/>
          <w:color w:val="000000" w:themeColor="text1"/>
        </w:rPr>
        <w:t>22</w:t>
      </w:r>
      <w:r w:rsidRPr="00917E0B">
        <w:rPr>
          <w:rFonts w:hint="eastAsia"/>
          <w:color w:val="000000" w:themeColor="text1"/>
        </w:rPr>
        <w:t>个分类</w:t>
      </w:r>
      <w:r w:rsidRPr="00917E0B">
        <w:rPr>
          <w:rFonts w:hint="eastAsia"/>
          <w:color w:val="000000" w:themeColor="text1"/>
        </w:rPr>
        <w:t>,</w:t>
      </w:r>
      <w:r w:rsidRPr="00917E0B">
        <w:rPr>
          <w:rFonts w:hint="eastAsia"/>
          <w:color w:val="000000" w:themeColor="text1"/>
        </w:rPr>
        <w:t>对应枚举变量</w:t>
      </w:r>
      <w:r w:rsidRPr="00917E0B">
        <w:rPr>
          <w:rFonts w:hint="eastAsia"/>
          <w:color w:val="000000" w:themeColor="text1"/>
        </w:rPr>
        <w:t>bookClass-1</w:t>
      </w:r>
    </w:p>
    <w:p w:rsidR="00917E0B" w:rsidRPr="00917E0B" w:rsidRDefault="00917E0B" w:rsidP="00917E0B">
      <w:pPr>
        <w:spacing w:line="220" w:lineRule="atLeast"/>
        <w:rPr>
          <w:b/>
          <w:color w:val="00B0F0"/>
        </w:rPr>
      </w:pPr>
      <w:r w:rsidRPr="00917E0B">
        <w:rPr>
          <w:b/>
          <w:color w:val="00B0F0"/>
        </w:rPr>
        <w:t xml:space="preserve">            int setbookClass(int bookClass);</w:t>
      </w:r>
    </w:p>
    <w:p w:rsidR="00917E0B" w:rsidRPr="00917E0B" w:rsidRDefault="00917E0B" w:rsidP="00917E0B">
      <w:pPr>
        <w:spacing w:line="220" w:lineRule="atLeast"/>
        <w:rPr>
          <w:b/>
          <w:color w:val="00B0F0"/>
        </w:rPr>
      </w:pPr>
      <w:r w:rsidRPr="00917E0B">
        <w:rPr>
          <w:b/>
          <w:color w:val="00B0F0"/>
        </w:rPr>
        <w:t xml:space="preserve">            int getbookClass();</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float price;//</w:t>
      </w:r>
      <w:r w:rsidRPr="00917E0B">
        <w:rPr>
          <w:rFonts w:hint="eastAsia"/>
          <w:color w:val="000000" w:themeColor="text1"/>
        </w:rPr>
        <w:t>价格</w:t>
      </w:r>
    </w:p>
    <w:p w:rsidR="00917E0B" w:rsidRPr="00917E0B" w:rsidRDefault="00917E0B" w:rsidP="00917E0B">
      <w:pPr>
        <w:spacing w:line="220" w:lineRule="atLeast"/>
        <w:rPr>
          <w:b/>
          <w:color w:val="00B0F0"/>
        </w:rPr>
      </w:pPr>
      <w:r w:rsidRPr="00917E0B">
        <w:rPr>
          <w:b/>
          <w:color w:val="00B0F0"/>
        </w:rPr>
        <w:t xml:space="preserve">            int setprice(float price);</w:t>
      </w:r>
    </w:p>
    <w:p w:rsidR="00917E0B" w:rsidRPr="00917E0B" w:rsidRDefault="00917E0B" w:rsidP="00917E0B">
      <w:pPr>
        <w:spacing w:line="220" w:lineRule="atLeast"/>
        <w:rPr>
          <w:b/>
          <w:color w:val="00B0F0"/>
        </w:rPr>
      </w:pPr>
      <w:r w:rsidRPr="00917E0B">
        <w:rPr>
          <w:b/>
          <w:color w:val="00B0F0"/>
        </w:rPr>
        <w:t xml:space="preserve">            float getprice();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lastRenderedPageBreak/>
        <w:t>//            char bookName[45];//</w:t>
      </w:r>
      <w:r w:rsidRPr="00917E0B">
        <w:rPr>
          <w:rFonts w:hint="eastAsia"/>
          <w:color w:val="000000" w:themeColor="text1"/>
        </w:rPr>
        <w:t>书名</w:t>
      </w:r>
      <w:r w:rsidRPr="00917E0B">
        <w:rPr>
          <w:rFonts w:hint="eastAsia"/>
          <w:color w:val="000000" w:themeColor="text1"/>
        </w:rPr>
        <w:t>,</w:t>
      </w:r>
      <w:r w:rsidRPr="00917E0B">
        <w:rPr>
          <w:rFonts w:hint="eastAsia"/>
          <w:color w:val="000000" w:themeColor="text1"/>
        </w:rPr>
        <w:t>最大</w:t>
      </w:r>
      <w:r w:rsidRPr="00917E0B">
        <w:rPr>
          <w:rFonts w:hint="eastAsia"/>
          <w:color w:val="000000" w:themeColor="text1"/>
        </w:rPr>
        <w:t>44</w:t>
      </w:r>
      <w:r w:rsidRPr="00917E0B">
        <w:rPr>
          <w:rFonts w:hint="eastAsia"/>
          <w:color w:val="000000" w:themeColor="text1"/>
        </w:rPr>
        <w:t>个字节，</w:t>
      </w:r>
      <w:r w:rsidRPr="00917E0B">
        <w:rPr>
          <w:rFonts w:hint="eastAsia"/>
          <w:color w:val="000000" w:themeColor="text1"/>
        </w:rPr>
        <w:t>22</w:t>
      </w:r>
      <w:r w:rsidRPr="00917E0B">
        <w:rPr>
          <w:rFonts w:hint="eastAsia"/>
          <w:color w:val="000000" w:themeColor="text1"/>
        </w:rPr>
        <w:t>个汉字</w:t>
      </w:r>
    </w:p>
    <w:p w:rsidR="00917E0B" w:rsidRPr="00917E0B" w:rsidRDefault="00917E0B" w:rsidP="00917E0B">
      <w:pPr>
        <w:spacing w:line="220" w:lineRule="atLeast"/>
        <w:rPr>
          <w:b/>
          <w:color w:val="00B0F0"/>
        </w:rPr>
      </w:pPr>
      <w:r w:rsidRPr="00917E0B">
        <w:rPr>
          <w:b/>
          <w:color w:val="00B0F0"/>
        </w:rPr>
        <w:t xml:space="preserve">            int setbookName(char bookName[45]);</w:t>
      </w:r>
    </w:p>
    <w:p w:rsidR="00917E0B" w:rsidRPr="00917E0B" w:rsidRDefault="00917E0B" w:rsidP="00917E0B">
      <w:pPr>
        <w:spacing w:line="220" w:lineRule="atLeast"/>
        <w:rPr>
          <w:b/>
          <w:color w:val="00B0F0"/>
        </w:rPr>
      </w:pPr>
      <w:r w:rsidRPr="00917E0B">
        <w:rPr>
          <w:b/>
          <w:color w:val="00B0F0"/>
        </w:rPr>
        <w:t xml:space="preserve">            string getbookName();</w:t>
      </w:r>
    </w:p>
    <w:p w:rsidR="00917E0B" w:rsidRPr="00917E0B" w:rsidRDefault="00917E0B" w:rsidP="00917E0B">
      <w:pPr>
        <w:spacing w:line="220" w:lineRule="atLeast"/>
        <w:rPr>
          <w:b/>
          <w:color w:val="00B0F0"/>
        </w:rPr>
      </w:pPr>
    </w:p>
    <w:p w:rsidR="00917E0B" w:rsidRPr="00917E0B" w:rsidRDefault="00917E0B" w:rsidP="00917E0B">
      <w:pPr>
        <w:spacing w:line="220" w:lineRule="atLeast"/>
        <w:rPr>
          <w:rFonts w:hint="eastAsia"/>
          <w:color w:val="000000" w:themeColor="text1"/>
        </w:rPr>
      </w:pPr>
      <w:r w:rsidRPr="00917E0B">
        <w:rPr>
          <w:rFonts w:hint="eastAsia"/>
          <w:color w:val="000000" w:themeColor="text1"/>
        </w:rPr>
        <w:t>//            char publisher[25];//</w:t>
      </w:r>
      <w:r w:rsidRPr="00917E0B">
        <w:rPr>
          <w:rFonts w:hint="eastAsia"/>
          <w:color w:val="000000" w:themeColor="text1"/>
        </w:rPr>
        <w:t>出版社</w:t>
      </w:r>
      <w:r w:rsidRPr="00917E0B">
        <w:rPr>
          <w:rFonts w:hint="eastAsia"/>
          <w:color w:val="000000" w:themeColor="text1"/>
        </w:rPr>
        <w:t>,24</w:t>
      </w:r>
      <w:r w:rsidRPr="00917E0B">
        <w:rPr>
          <w:rFonts w:hint="eastAsia"/>
          <w:color w:val="000000" w:themeColor="text1"/>
        </w:rPr>
        <w:t>个字节，</w:t>
      </w:r>
      <w:r w:rsidRPr="00917E0B">
        <w:rPr>
          <w:rFonts w:hint="eastAsia"/>
          <w:color w:val="000000" w:themeColor="text1"/>
        </w:rPr>
        <w:t>12</w:t>
      </w:r>
      <w:r w:rsidRPr="00917E0B">
        <w:rPr>
          <w:rFonts w:hint="eastAsia"/>
          <w:color w:val="000000" w:themeColor="text1"/>
        </w:rPr>
        <w:t>个汉字</w:t>
      </w:r>
    </w:p>
    <w:p w:rsidR="00917E0B" w:rsidRPr="00917E0B" w:rsidRDefault="00917E0B" w:rsidP="00917E0B">
      <w:pPr>
        <w:spacing w:line="220" w:lineRule="atLeast"/>
        <w:rPr>
          <w:b/>
          <w:color w:val="00B0F0"/>
        </w:rPr>
      </w:pPr>
      <w:r w:rsidRPr="00917E0B">
        <w:rPr>
          <w:b/>
          <w:color w:val="00B0F0"/>
        </w:rPr>
        <w:t xml:space="preserve">            int setpublisher(char publisher[25]);</w:t>
      </w:r>
    </w:p>
    <w:p w:rsidR="00917E0B" w:rsidRPr="00917E0B" w:rsidRDefault="00917E0B" w:rsidP="00917E0B">
      <w:pPr>
        <w:spacing w:line="220" w:lineRule="atLeast"/>
        <w:rPr>
          <w:b/>
          <w:color w:val="00B0F0"/>
        </w:rPr>
      </w:pPr>
      <w:r w:rsidRPr="00917E0B">
        <w:rPr>
          <w:b/>
          <w:color w:val="00B0F0"/>
        </w:rPr>
        <w:t xml:space="preserve">            string getpublisher();</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char author[25];//</w:t>
      </w:r>
      <w:r w:rsidRPr="00917E0B">
        <w:rPr>
          <w:rFonts w:hint="eastAsia"/>
          <w:color w:val="000000" w:themeColor="text1"/>
        </w:rPr>
        <w:t>作者，</w:t>
      </w:r>
      <w:r w:rsidRPr="00917E0B">
        <w:rPr>
          <w:rFonts w:hint="eastAsia"/>
          <w:color w:val="000000" w:themeColor="text1"/>
        </w:rPr>
        <w:t>24</w:t>
      </w:r>
      <w:r w:rsidRPr="00917E0B">
        <w:rPr>
          <w:rFonts w:hint="eastAsia"/>
          <w:color w:val="000000" w:themeColor="text1"/>
        </w:rPr>
        <w:t>个字节，</w:t>
      </w:r>
      <w:r w:rsidRPr="00917E0B">
        <w:rPr>
          <w:rFonts w:hint="eastAsia"/>
          <w:color w:val="000000" w:themeColor="text1"/>
        </w:rPr>
        <w:t>12</w:t>
      </w:r>
      <w:r w:rsidRPr="00917E0B">
        <w:rPr>
          <w:rFonts w:hint="eastAsia"/>
          <w:color w:val="000000" w:themeColor="text1"/>
        </w:rPr>
        <w:t>个汉字</w:t>
      </w:r>
    </w:p>
    <w:p w:rsidR="00917E0B" w:rsidRPr="00917E0B" w:rsidRDefault="00917E0B" w:rsidP="00917E0B">
      <w:pPr>
        <w:spacing w:line="220" w:lineRule="atLeast"/>
        <w:rPr>
          <w:b/>
          <w:color w:val="00B0F0"/>
        </w:rPr>
      </w:pPr>
      <w:r w:rsidRPr="00917E0B">
        <w:rPr>
          <w:b/>
          <w:color w:val="00B0F0"/>
        </w:rPr>
        <w:t xml:space="preserve">            int setauthor(char author[25]);</w:t>
      </w:r>
    </w:p>
    <w:p w:rsidR="00917E0B" w:rsidRPr="00917E0B" w:rsidRDefault="00917E0B" w:rsidP="00917E0B">
      <w:pPr>
        <w:spacing w:line="220" w:lineRule="atLeast"/>
        <w:rPr>
          <w:b/>
          <w:color w:val="00B0F0"/>
        </w:rPr>
      </w:pPr>
      <w:r w:rsidRPr="00917E0B">
        <w:rPr>
          <w:b/>
          <w:color w:val="00B0F0"/>
        </w:rPr>
        <w:t xml:space="preserve">            string getauthor();</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char publishDate[5];//</w:t>
      </w:r>
      <w:r w:rsidRPr="00917E0B">
        <w:rPr>
          <w:rFonts w:hint="eastAsia"/>
          <w:color w:val="000000" w:themeColor="text1"/>
        </w:rPr>
        <w:t>出版年份，</w:t>
      </w:r>
      <w:r w:rsidRPr="00917E0B">
        <w:rPr>
          <w:rFonts w:hint="eastAsia"/>
          <w:color w:val="000000" w:themeColor="text1"/>
        </w:rPr>
        <w:t>4</w:t>
      </w:r>
      <w:r w:rsidRPr="00917E0B">
        <w:rPr>
          <w:rFonts w:hint="eastAsia"/>
          <w:color w:val="000000" w:themeColor="text1"/>
        </w:rPr>
        <w:t>个字节，只有年份，例如</w:t>
      </w:r>
      <w:r w:rsidRPr="00917E0B">
        <w:rPr>
          <w:rFonts w:hint="eastAsia"/>
          <w:color w:val="000000" w:themeColor="text1"/>
        </w:rPr>
        <w:t>2009</w:t>
      </w:r>
    </w:p>
    <w:p w:rsidR="00917E0B" w:rsidRPr="00917E0B" w:rsidRDefault="00917E0B" w:rsidP="00917E0B">
      <w:pPr>
        <w:spacing w:line="220" w:lineRule="atLeast"/>
        <w:rPr>
          <w:b/>
          <w:color w:val="00B0F0"/>
        </w:rPr>
      </w:pPr>
      <w:r w:rsidRPr="00917E0B">
        <w:rPr>
          <w:b/>
          <w:color w:val="00B0F0"/>
        </w:rPr>
        <w:t xml:space="preserve">            int setpublishDate(char publishDate[5]);</w:t>
      </w:r>
    </w:p>
    <w:p w:rsidR="00917E0B" w:rsidRPr="00917E0B" w:rsidRDefault="00917E0B" w:rsidP="00917E0B">
      <w:pPr>
        <w:spacing w:line="220" w:lineRule="atLeast"/>
        <w:rPr>
          <w:b/>
          <w:color w:val="00B0F0"/>
        </w:rPr>
      </w:pPr>
      <w:r w:rsidRPr="00917E0B">
        <w:rPr>
          <w:b/>
          <w:color w:val="00B0F0"/>
        </w:rPr>
        <w:t xml:space="preserve">            string getpublishDate();</w:t>
      </w:r>
    </w:p>
    <w:p w:rsidR="00917E0B" w:rsidRPr="00917E0B" w:rsidRDefault="00917E0B" w:rsidP="00917E0B">
      <w:pPr>
        <w:spacing w:line="220" w:lineRule="atLeast"/>
        <w:rPr>
          <w:color w:val="000000" w:themeColor="text1"/>
        </w:rPr>
      </w:pPr>
      <w:r w:rsidRPr="00917E0B">
        <w:rPr>
          <w:color w:val="000000" w:themeColor="text1"/>
        </w:rPr>
        <w:t>//            char borrowTime[11];//time of lending the book,year xxxx month xx date xx hour xx</w:t>
      </w:r>
    </w:p>
    <w:p w:rsidR="00917E0B" w:rsidRPr="00917E0B" w:rsidRDefault="00917E0B" w:rsidP="00917E0B">
      <w:pPr>
        <w:spacing w:line="220" w:lineRule="atLeast"/>
        <w:rPr>
          <w:b/>
          <w:color w:val="00B0F0"/>
        </w:rPr>
      </w:pPr>
      <w:r w:rsidRPr="00917E0B">
        <w:rPr>
          <w:b/>
          <w:color w:val="00B0F0"/>
        </w:rPr>
        <w:t xml:space="preserve">            int setborrowTime(char borrowTime[11]);</w:t>
      </w:r>
    </w:p>
    <w:p w:rsidR="00917E0B" w:rsidRPr="00917E0B" w:rsidRDefault="00917E0B" w:rsidP="00917E0B">
      <w:pPr>
        <w:spacing w:line="220" w:lineRule="atLeast"/>
        <w:rPr>
          <w:b/>
          <w:color w:val="00B0F0"/>
        </w:rPr>
      </w:pPr>
      <w:r w:rsidRPr="00917E0B">
        <w:rPr>
          <w:b/>
          <w:color w:val="00B0F0"/>
        </w:rPr>
        <w:t xml:space="preserve">            string getborrowTime();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char borrowFlag;//</w:t>
      </w:r>
      <w:r w:rsidRPr="00917E0B">
        <w:rPr>
          <w:rFonts w:hint="eastAsia"/>
          <w:color w:val="000000" w:themeColor="text1"/>
        </w:rPr>
        <w:t>借出标志位</w:t>
      </w:r>
    </w:p>
    <w:p w:rsidR="00917E0B" w:rsidRPr="00917E0B" w:rsidRDefault="00917E0B" w:rsidP="00917E0B">
      <w:pPr>
        <w:spacing w:line="220" w:lineRule="atLeast"/>
        <w:rPr>
          <w:b/>
          <w:color w:val="00B0F0"/>
        </w:rPr>
      </w:pPr>
      <w:r w:rsidRPr="00917E0B">
        <w:rPr>
          <w:b/>
          <w:color w:val="00B0F0"/>
        </w:rPr>
        <w:t xml:space="preserve">            int setborrowFlag(char borrowFlag);</w:t>
      </w:r>
    </w:p>
    <w:p w:rsidR="00917E0B" w:rsidRPr="00917E0B" w:rsidRDefault="00917E0B" w:rsidP="00917E0B">
      <w:pPr>
        <w:spacing w:line="220" w:lineRule="atLeast"/>
        <w:rPr>
          <w:b/>
          <w:color w:val="00B0F0"/>
        </w:rPr>
      </w:pPr>
      <w:r w:rsidRPr="00917E0B">
        <w:rPr>
          <w:b/>
          <w:color w:val="00B0F0"/>
        </w:rPr>
        <w:t xml:space="preserve">            char getborrowFlag();</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char isReservedFlag;//</w:t>
      </w:r>
      <w:r w:rsidRPr="00917E0B">
        <w:rPr>
          <w:rFonts w:hint="eastAsia"/>
          <w:color w:val="000000" w:themeColor="text1"/>
        </w:rPr>
        <w:t>预定标志位</w:t>
      </w:r>
    </w:p>
    <w:p w:rsidR="00917E0B" w:rsidRPr="00917E0B" w:rsidRDefault="00917E0B" w:rsidP="00917E0B">
      <w:pPr>
        <w:spacing w:line="220" w:lineRule="atLeast"/>
        <w:rPr>
          <w:b/>
          <w:color w:val="00B0F0"/>
        </w:rPr>
      </w:pPr>
      <w:r w:rsidRPr="00917E0B">
        <w:rPr>
          <w:b/>
          <w:color w:val="00B0F0"/>
        </w:rPr>
        <w:t xml:space="preserve">            int setisReservedFlag(char isReservedFlag);</w:t>
      </w:r>
    </w:p>
    <w:p w:rsidR="00917E0B" w:rsidRPr="00917E0B" w:rsidRDefault="00917E0B" w:rsidP="00917E0B">
      <w:pPr>
        <w:spacing w:line="220" w:lineRule="atLeast"/>
        <w:rPr>
          <w:b/>
          <w:color w:val="00B0F0"/>
        </w:rPr>
      </w:pPr>
      <w:r w:rsidRPr="00917E0B">
        <w:rPr>
          <w:b/>
          <w:color w:val="00B0F0"/>
        </w:rPr>
        <w:t xml:space="preserve">            char getisReservedFlag();</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char isPreservedFlag;//</w:t>
      </w:r>
      <w:r w:rsidRPr="00917E0B">
        <w:rPr>
          <w:rFonts w:hint="eastAsia"/>
          <w:color w:val="000000" w:themeColor="text1"/>
        </w:rPr>
        <w:t>保存本标志位</w:t>
      </w:r>
    </w:p>
    <w:p w:rsidR="00917E0B" w:rsidRPr="00917E0B" w:rsidRDefault="00917E0B" w:rsidP="00917E0B">
      <w:pPr>
        <w:spacing w:line="220" w:lineRule="atLeast"/>
        <w:rPr>
          <w:b/>
          <w:color w:val="00B0F0"/>
        </w:rPr>
      </w:pPr>
      <w:r w:rsidRPr="00917E0B">
        <w:rPr>
          <w:b/>
          <w:color w:val="00B0F0"/>
        </w:rPr>
        <w:t xml:space="preserve">            int setisPreservedFlag(char isPreservedFlag);</w:t>
      </w:r>
    </w:p>
    <w:p w:rsidR="00917E0B" w:rsidRPr="00917E0B" w:rsidRDefault="00917E0B" w:rsidP="00917E0B">
      <w:pPr>
        <w:spacing w:line="220" w:lineRule="atLeast"/>
        <w:rPr>
          <w:b/>
          <w:color w:val="00B0F0"/>
        </w:rPr>
      </w:pPr>
      <w:r w:rsidRPr="00917E0B">
        <w:rPr>
          <w:b/>
          <w:color w:val="00B0F0"/>
        </w:rPr>
        <w:t xml:space="preserve">            char getisPreservedFlag();</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char isLated;//</w:t>
      </w:r>
      <w:r w:rsidRPr="00917E0B">
        <w:rPr>
          <w:rFonts w:hint="eastAsia"/>
          <w:color w:val="000000" w:themeColor="text1"/>
        </w:rPr>
        <w:t>是否逾期</w:t>
      </w:r>
    </w:p>
    <w:p w:rsidR="00917E0B" w:rsidRPr="00917E0B" w:rsidRDefault="00917E0B" w:rsidP="00917E0B">
      <w:pPr>
        <w:spacing w:line="220" w:lineRule="atLeast"/>
        <w:rPr>
          <w:b/>
          <w:color w:val="00B0F0"/>
        </w:rPr>
      </w:pPr>
      <w:r w:rsidRPr="00917E0B">
        <w:rPr>
          <w:b/>
          <w:color w:val="00B0F0"/>
        </w:rPr>
        <w:t xml:space="preserve">            int setisLated(char isLated);</w:t>
      </w:r>
    </w:p>
    <w:p w:rsidR="00917E0B" w:rsidRPr="00917E0B" w:rsidRDefault="00917E0B" w:rsidP="00917E0B">
      <w:pPr>
        <w:spacing w:line="220" w:lineRule="atLeast"/>
        <w:rPr>
          <w:b/>
          <w:color w:val="00B0F0"/>
        </w:rPr>
      </w:pPr>
      <w:r w:rsidRPr="00917E0B">
        <w:rPr>
          <w:b/>
          <w:color w:val="00B0F0"/>
        </w:rPr>
        <w:lastRenderedPageBreak/>
        <w:t xml:space="preserve">            char getisLated();</w:t>
      </w:r>
    </w:p>
    <w:p w:rsidR="00917E0B" w:rsidRPr="00917E0B" w:rsidRDefault="00917E0B" w:rsidP="00917E0B">
      <w:pPr>
        <w:spacing w:line="220" w:lineRule="atLeast"/>
        <w:rPr>
          <w:color w:val="000000" w:themeColor="text1"/>
        </w:rPr>
      </w:pPr>
      <w:r w:rsidRPr="00917E0B">
        <w:rPr>
          <w:color w:val="000000" w:themeColor="text1"/>
        </w:rPr>
        <w:t>//            char isDeleted;//whether the record is delated(false as default)</w:t>
      </w:r>
    </w:p>
    <w:p w:rsidR="00917E0B" w:rsidRPr="00917E0B" w:rsidRDefault="00917E0B" w:rsidP="00917E0B">
      <w:pPr>
        <w:spacing w:line="220" w:lineRule="atLeast"/>
        <w:rPr>
          <w:b/>
          <w:color w:val="00B0F0"/>
        </w:rPr>
      </w:pPr>
      <w:r w:rsidRPr="00917E0B">
        <w:rPr>
          <w:b/>
          <w:color w:val="00B0F0"/>
        </w:rPr>
        <w:t xml:space="preserve">            int setisDeleted(char isDeleted);</w:t>
      </w:r>
    </w:p>
    <w:p w:rsidR="00917E0B" w:rsidRPr="00917E0B" w:rsidRDefault="00917E0B" w:rsidP="00917E0B">
      <w:pPr>
        <w:spacing w:line="220" w:lineRule="atLeast"/>
        <w:rPr>
          <w:b/>
          <w:color w:val="00B0F0"/>
        </w:rPr>
      </w:pPr>
      <w:r w:rsidRPr="00917E0B">
        <w:rPr>
          <w:b/>
          <w:color w:val="00B0F0"/>
        </w:rPr>
        <w:t xml:space="preserve">            char getisDeleted();</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char isRealDeleted;//</w:t>
      </w:r>
      <w:r w:rsidRPr="00917E0B">
        <w:rPr>
          <w:rFonts w:hint="eastAsia"/>
          <w:color w:val="000000" w:themeColor="text1"/>
        </w:rPr>
        <w:t>是否真正删除</w:t>
      </w:r>
    </w:p>
    <w:p w:rsidR="00917E0B" w:rsidRPr="00917E0B" w:rsidRDefault="00917E0B" w:rsidP="00917E0B">
      <w:pPr>
        <w:spacing w:line="220" w:lineRule="atLeast"/>
        <w:rPr>
          <w:b/>
          <w:color w:val="00B0F0"/>
        </w:rPr>
      </w:pPr>
      <w:r w:rsidRPr="00917E0B">
        <w:rPr>
          <w:b/>
          <w:color w:val="00B0F0"/>
        </w:rPr>
        <w:t xml:space="preserve">            int setisRealDeleted(char isRealDeleted);</w:t>
      </w:r>
    </w:p>
    <w:p w:rsidR="00917E0B" w:rsidRPr="00917E0B" w:rsidRDefault="00917E0B" w:rsidP="00917E0B">
      <w:pPr>
        <w:spacing w:line="220" w:lineRule="atLeast"/>
        <w:rPr>
          <w:b/>
          <w:color w:val="00B0F0"/>
        </w:rPr>
      </w:pPr>
      <w:r w:rsidRPr="00917E0B">
        <w:rPr>
          <w:b/>
          <w:color w:val="00B0F0"/>
        </w:rPr>
        <w:t xml:space="preserve">            char getisRealDeleted();</w:t>
      </w:r>
    </w:p>
    <w:p w:rsidR="00917E0B" w:rsidRPr="00917E0B" w:rsidRDefault="00917E0B" w:rsidP="00917E0B">
      <w:pPr>
        <w:spacing w:line="220" w:lineRule="atLeast"/>
        <w:rPr>
          <w:color w:val="000000" w:themeColor="text1"/>
        </w:rPr>
      </w:pPr>
      <w:r w:rsidRPr="00917E0B">
        <w:rPr>
          <w:color w:val="000000" w:themeColor="text1"/>
        </w:rPr>
        <w:t>//            string getBookValue(BookType num){</w:t>
      </w:r>
    </w:p>
    <w:p w:rsidR="00917E0B" w:rsidRPr="00917E0B" w:rsidRDefault="00917E0B" w:rsidP="00917E0B">
      <w:pPr>
        <w:spacing w:line="220" w:lineRule="atLeast"/>
        <w:rPr>
          <w:color w:val="000000" w:themeColor="text1"/>
        </w:rPr>
      </w:pPr>
      <w:r w:rsidRPr="00917E0B">
        <w:rPr>
          <w:color w:val="000000" w:themeColor="text1"/>
        </w:rPr>
        <w:t>//                switch(num){</w:t>
      </w:r>
    </w:p>
    <w:p w:rsidR="00917E0B" w:rsidRPr="00917E0B" w:rsidRDefault="00917E0B" w:rsidP="00917E0B">
      <w:pPr>
        <w:spacing w:line="220" w:lineRule="atLeast"/>
        <w:rPr>
          <w:color w:val="000000" w:themeColor="text1"/>
        </w:rPr>
      </w:pPr>
      <w:r w:rsidRPr="00917E0B">
        <w:rPr>
          <w:color w:val="000000" w:themeColor="text1"/>
        </w:rPr>
        <w:t>//                    case MaoDeng:</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马列主义、毛泽东思想、邓小平理论</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PhilosophyReligion:</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哲学宗教</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Social:</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社会科学总论</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PoliticalLaw:</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政治法律</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Military:</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军事</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Economic:</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经济</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Literature_PE: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文化、科学、教育、体育</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Language: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语言、文字</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Literature: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文学</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Art:</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lastRenderedPageBreak/>
        <w:t>//                        return "</w:t>
      </w:r>
      <w:r w:rsidRPr="00917E0B">
        <w:rPr>
          <w:rFonts w:hint="eastAsia"/>
          <w:color w:val="000000" w:themeColor="text1"/>
        </w:rPr>
        <w:t>艺术</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HistoryGeography:</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历史、地理</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Nature: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自然科学总论</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MathChemistry:</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数理科学与化学</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Astronomy:</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天文学、地球科学</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Biology:</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生物科学</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Medicine: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医药、卫生</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Agriculture: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农业科学</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Industry:</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工业技术</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Transportation:</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交通运输</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Aerospace: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航空、航天</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EnvironmentSafety:</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环境安全科学</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case Comprehensive:</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综合性图书</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default:</w:t>
      </w:r>
    </w:p>
    <w:p w:rsidR="00917E0B" w:rsidRPr="00917E0B" w:rsidRDefault="00917E0B" w:rsidP="00917E0B">
      <w:pPr>
        <w:spacing w:line="220" w:lineRule="atLeast"/>
        <w:rPr>
          <w:rFonts w:hint="eastAsia"/>
          <w:color w:val="000000" w:themeColor="text1"/>
        </w:rPr>
      </w:pPr>
      <w:r w:rsidRPr="00917E0B">
        <w:rPr>
          <w:rFonts w:hint="eastAsia"/>
          <w:color w:val="000000" w:themeColor="text1"/>
        </w:rPr>
        <w:t>//                        return "</w:t>
      </w:r>
      <w:r w:rsidRPr="00917E0B">
        <w:rPr>
          <w:rFonts w:hint="eastAsia"/>
          <w:color w:val="000000" w:themeColor="text1"/>
        </w:rPr>
        <w:t>获取信息出错</w:t>
      </w:r>
      <w:r w:rsidRPr="00917E0B">
        <w:rPr>
          <w:rFonts w:hint="eastAsia"/>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lastRenderedPageBreak/>
        <w:t>//                        break;</w:t>
      </w:r>
    </w:p>
    <w:p w:rsidR="00917E0B" w:rsidRPr="00917E0B" w:rsidRDefault="00917E0B" w:rsidP="00917E0B">
      <w:pPr>
        <w:spacing w:line="220" w:lineRule="atLeast"/>
        <w:rPr>
          <w:color w:val="000000" w:themeColor="text1"/>
        </w:rPr>
      </w:pPr>
      <w:r w:rsidRPr="00917E0B">
        <w:rPr>
          <w:color w:val="000000" w:themeColor="text1"/>
        </w:rPr>
        <w:t>//            }</w:t>
      </w:r>
    </w:p>
    <w:p w:rsidR="00917E0B" w:rsidRPr="00917E0B" w:rsidRDefault="00917E0B" w:rsidP="00917E0B">
      <w:pPr>
        <w:spacing w:line="220" w:lineRule="atLeast"/>
        <w:rPr>
          <w:color w:val="000000" w:themeColor="text1"/>
        </w:rPr>
      </w:pPr>
      <w:r w:rsidRPr="00917E0B">
        <w:rPr>
          <w:color w:val="000000" w:themeColor="text1"/>
        </w:rPr>
        <w:t>//</w:t>
      </w:r>
    </w:p>
    <w:p w:rsidR="00917E0B" w:rsidRPr="00917E0B" w:rsidRDefault="00917E0B" w:rsidP="00917E0B">
      <w:pPr>
        <w:spacing w:line="220" w:lineRule="atLeast"/>
        <w:rPr>
          <w:color w:val="000000" w:themeColor="text1"/>
        </w:rPr>
      </w:pPr>
      <w:r w:rsidRPr="00917E0B">
        <w:rPr>
          <w:color w:val="000000" w:themeColor="text1"/>
        </w:rPr>
        <w:t>//        }</w:t>
      </w:r>
    </w:p>
    <w:p w:rsidR="00917E0B" w:rsidRPr="00917E0B" w:rsidRDefault="00917E0B" w:rsidP="00917E0B">
      <w:pPr>
        <w:spacing w:line="220" w:lineRule="atLeast"/>
        <w:rPr>
          <w:b/>
          <w:color w:val="00B0F0"/>
        </w:rPr>
      </w:pPr>
      <w:r w:rsidRPr="00917E0B">
        <w:rPr>
          <w:b/>
          <w:color w:val="00B0F0"/>
        </w:rPr>
        <w:t xml:space="preserve">        private:</w:t>
      </w:r>
    </w:p>
    <w:p w:rsidR="00917E0B" w:rsidRPr="00917E0B" w:rsidRDefault="00917E0B" w:rsidP="00917E0B">
      <w:pPr>
        <w:spacing w:line="220" w:lineRule="atLeast"/>
        <w:rPr>
          <w:b/>
          <w:color w:val="00B0F0"/>
        </w:rPr>
      </w:pPr>
      <w:r w:rsidRPr="00917E0B">
        <w:rPr>
          <w:b/>
          <w:color w:val="00B0F0"/>
        </w:rPr>
        <w:t xml:space="preserve">            unsigned int bookId;</w:t>
      </w:r>
    </w:p>
    <w:p w:rsidR="00917E0B" w:rsidRPr="00917E0B" w:rsidRDefault="00917E0B" w:rsidP="00917E0B">
      <w:pPr>
        <w:spacing w:line="220" w:lineRule="atLeast"/>
        <w:rPr>
          <w:b/>
          <w:color w:val="00B0F0"/>
        </w:rPr>
      </w:pPr>
      <w:r w:rsidRPr="00917E0B">
        <w:rPr>
          <w:b/>
          <w:color w:val="00B0F0"/>
        </w:rPr>
        <w:t xml:space="preserve">            unsigned int peopleId;</w:t>
      </w:r>
    </w:p>
    <w:p w:rsidR="00917E0B" w:rsidRPr="00917E0B" w:rsidRDefault="00917E0B" w:rsidP="00917E0B">
      <w:pPr>
        <w:spacing w:line="220" w:lineRule="atLeast"/>
        <w:rPr>
          <w:b/>
          <w:color w:val="00B0F0"/>
        </w:rPr>
      </w:pPr>
      <w:r w:rsidRPr="00917E0B">
        <w:rPr>
          <w:b/>
          <w:color w:val="00B0F0"/>
        </w:rPr>
        <w:t xml:space="preserve">            int bookClass;</w:t>
      </w:r>
    </w:p>
    <w:p w:rsidR="00917E0B" w:rsidRPr="00917E0B" w:rsidRDefault="00917E0B" w:rsidP="00917E0B">
      <w:pPr>
        <w:spacing w:line="220" w:lineRule="atLeast"/>
        <w:rPr>
          <w:b/>
          <w:color w:val="00B0F0"/>
        </w:rPr>
      </w:pPr>
      <w:r w:rsidRPr="00917E0B">
        <w:rPr>
          <w:b/>
          <w:color w:val="00B0F0"/>
        </w:rPr>
        <w:t xml:space="preserve">            float price;</w:t>
      </w:r>
    </w:p>
    <w:p w:rsidR="00917E0B" w:rsidRPr="00917E0B" w:rsidRDefault="00917E0B" w:rsidP="00917E0B">
      <w:pPr>
        <w:spacing w:line="220" w:lineRule="atLeast"/>
        <w:rPr>
          <w:b/>
          <w:color w:val="00B0F0"/>
        </w:rPr>
      </w:pPr>
      <w:r w:rsidRPr="00917E0B">
        <w:rPr>
          <w:b/>
          <w:color w:val="00B0F0"/>
        </w:rPr>
        <w:t xml:space="preserve">            char bookName[45];</w:t>
      </w:r>
    </w:p>
    <w:p w:rsidR="00917E0B" w:rsidRPr="00917E0B" w:rsidRDefault="00917E0B" w:rsidP="00917E0B">
      <w:pPr>
        <w:spacing w:line="220" w:lineRule="atLeast"/>
        <w:rPr>
          <w:b/>
          <w:color w:val="00B0F0"/>
        </w:rPr>
      </w:pPr>
      <w:r w:rsidRPr="00917E0B">
        <w:rPr>
          <w:b/>
          <w:color w:val="00B0F0"/>
        </w:rPr>
        <w:t xml:space="preserve">            char publisher[25];</w:t>
      </w:r>
    </w:p>
    <w:p w:rsidR="00917E0B" w:rsidRPr="00917E0B" w:rsidRDefault="00917E0B" w:rsidP="00917E0B">
      <w:pPr>
        <w:spacing w:line="220" w:lineRule="atLeast"/>
        <w:rPr>
          <w:b/>
          <w:color w:val="00B0F0"/>
        </w:rPr>
      </w:pPr>
      <w:r w:rsidRPr="00917E0B">
        <w:rPr>
          <w:b/>
          <w:color w:val="00B0F0"/>
        </w:rPr>
        <w:t xml:space="preserve">            char author[25];</w:t>
      </w:r>
    </w:p>
    <w:p w:rsidR="00917E0B" w:rsidRPr="00917E0B" w:rsidRDefault="00917E0B" w:rsidP="00917E0B">
      <w:pPr>
        <w:spacing w:line="220" w:lineRule="atLeast"/>
        <w:rPr>
          <w:b/>
          <w:color w:val="00B0F0"/>
        </w:rPr>
      </w:pPr>
      <w:r w:rsidRPr="00917E0B">
        <w:rPr>
          <w:b/>
          <w:color w:val="00B0F0"/>
        </w:rPr>
        <w:t xml:space="preserve">            char publishDate[5];</w:t>
      </w:r>
    </w:p>
    <w:p w:rsidR="00917E0B" w:rsidRPr="00917E0B" w:rsidRDefault="00917E0B" w:rsidP="00917E0B">
      <w:pPr>
        <w:spacing w:line="220" w:lineRule="atLeast"/>
        <w:rPr>
          <w:b/>
          <w:color w:val="00B0F0"/>
        </w:rPr>
      </w:pPr>
      <w:r w:rsidRPr="00917E0B">
        <w:rPr>
          <w:b/>
          <w:color w:val="00B0F0"/>
        </w:rPr>
        <w:t xml:space="preserve">            char borrowTime[11];</w:t>
      </w:r>
    </w:p>
    <w:p w:rsidR="00917E0B" w:rsidRPr="00917E0B" w:rsidRDefault="00917E0B" w:rsidP="00917E0B">
      <w:pPr>
        <w:spacing w:line="220" w:lineRule="atLeast"/>
        <w:rPr>
          <w:b/>
          <w:color w:val="00B0F0"/>
        </w:rPr>
      </w:pPr>
      <w:r w:rsidRPr="00917E0B">
        <w:rPr>
          <w:b/>
          <w:color w:val="00B0F0"/>
        </w:rPr>
        <w:t xml:space="preserve">            char borrowFlag;</w:t>
      </w:r>
    </w:p>
    <w:p w:rsidR="00917E0B" w:rsidRPr="00917E0B" w:rsidRDefault="00917E0B" w:rsidP="00917E0B">
      <w:pPr>
        <w:spacing w:line="220" w:lineRule="atLeast"/>
        <w:rPr>
          <w:b/>
          <w:color w:val="00B0F0"/>
        </w:rPr>
      </w:pPr>
      <w:r w:rsidRPr="00917E0B">
        <w:rPr>
          <w:b/>
          <w:color w:val="00B0F0"/>
        </w:rPr>
        <w:t xml:space="preserve">            char isReservedFlag;</w:t>
      </w:r>
    </w:p>
    <w:p w:rsidR="00917E0B" w:rsidRPr="00917E0B" w:rsidRDefault="00917E0B" w:rsidP="00917E0B">
      <w:pPr>
        <w:spacing w:line="220" w:lineRule="atLeast"/>
        <w:rPr>
          <w:b/>
          <w:color w:val="00B0F0"/>
        </w:rPr>
      </w:pPr>
      <w:r w:rsidRPr="00917E0B">
        <w:rPr>
          <w:b/>
          <w:color w:val="00B0F0"/>
        </w:rPr>
        <w:t xml:space="preserve">            char isPreservedFlag;</w:t>
      </w:r>
    </w:p>
    <w:p w:rsidR="00917E0B" w:rsidRPr="00917E0B" w:rsidRDefault="00917E0B" w:rsidP="00917E0B">
      <w:pPr>
        <w:spacing w:line="220" w:lineRule="atLeast"/>
        <w:rPr>
          <w:b/>
          <w:color w:val="00B0F0"/>
        </w:rPr>
      </w:pPr>
      <w:r w:rsidRPr="00917E0B">
        <w:rPr>
          <w:b/>
          <w:color w:val="00B0F0"/>
        </w:rPr>
        <w:t xml:space="preserve">            char isLated;</w:t>
      </w:r>
    </w:p>
    <w:p w:rsidR="00917E0B" w:rsidRPr="00917E0B" w:rsidRDefault="00917E0B" w:rsidP="00917E0B">
      <w:pPr>
        <w:spacing w:line="220" w:lineRule="atLeast"/>
        <w:rPr>
          <w:b/>
          <w:color w:val="00B0F0"/>
        </w:rPr>
      </w:pPr>
      <w:r w:rsidRPr="00917E0B">
        <w:rPr>
          <w:b/>
          <w:color w:val="00B0F0"/>
        </w:rPr>
        <w:t xml:space="preserve">            char isDeleted;</w:t>
      </w:r>
    </w:p>
    <w:p w:rsidR="00917E0B" w:rsidRPr="00917E0B" w:rsidRDefault="00917E0B" w:rsidP="00917E0B">
      <w:pPr>
        <w:spacing w:line="220" w:lineRule="atLeast"/>
        <w:rPr>
          <w:b/>
          <w:color w:val="00B0F0"/>
        </w:rPr>
      </w:pPr>
      <w:r w:rsidRPr="00917E0B">
        <w:rPr>
          <w:b/>
          <w:color w:val="00B0F0"/>
        </w:rPr>
        <w:t xml:space="preserve">            char isRealDeleted;</w:t>
      </w:r>
    </w:p>
    <w:p w:rsidR="00917E0B" w:rsidRPr="00917E0B" w:rsidRDefault="00917E0B" w:rsidP="00917E0B">
      <w:pPr>
        <w:spacing w:line="220" w:lineRule="atLeast"/>
        <w:rPr>
          <w:b/>
          <w:color w:val="00B0F0"/>
        </w:rPr>
      </w:pPr>
      <w:r w:rsidRPr="00917E0B">
        <w:rPr>
          <w:b/>
          <w:color w:val="00B0F0"/>
        </w:rPr>
        <w:t>};</w:t>
      </w:r>
    </w:p>
    <w:p w:rsidR="002E35B7" w:rsidRPr="002E35B7" w:rsidRDefault="002E35B7" w:rsidP="009A1086">
      <w:pPr>
        <w:spacing w:line="220" w:lineRule="atLeast"/>
        <w:rPr>
          <w:b/>
          <w:color w:val="00B0F0"/>
        </w:rPr>
      </w:pPr>
    </w:p>
    <w:p w:rsidR="00DD3679" w:rsidRPr="00826EAF" w:rsidRDefault="00DD3679" w:rsidP="00DD3679">
      <w:pPr>
        <w:spacing w:line="220" w:lineRule="atLeast"/>
        <w:rPr>
          <w:b/>
          <w:sz w:val="30"/>
          <w:szCs w:val="30"/>
        </w:rPr>
      </w:pPr>
      <w:r>
        <w:rPr>
          <w:rFonts w:hint="eastAsia"/>
        </w:rPr>
        <w:tab/>
      </w:r>
      <w:r w:rsidRPr="00826EAF">
        <w:rPr>
          <w:rFonts w:hint="eastAsia"/>
          <w:b/>
          <w:sz w:val="30"/>
          <w:szCs w:val="30"/>
        </w:rPr>
        <w:t xml:space="preserve">2.2 </w:t>
      </w:r>
      <w:bookmarkStart w:id="26" w:name="使用的评估技术"/>
      <w:r w:rsidRPr="00826EAF">
        <w:rPr>
          <w:rFonts w:hint="eastAsia"/>
          <w:b/>
          <w:sz w:val="30"/>
          <w:szCs w:val="30"/>
        </w:rPr>
        <w:t>使用的评估技术</w:t>
      </w:r>
      <w:bookmarkEnd w:id="26"/>
    </w:p>
    <w:p w:rsidR="00972F88" w:rsidRDefault="00972F88" w:rsidP="00DD3679">
      <w:pPr>
        <w:spacing w:line="220" w:lineRule="atLeast"/>
      </w:pPr>
      <w:r>
        <w:rPr>
          <w:rFonts w:hint="eastAsia"/>
        </w:rPr>
        <w:tab/>
      </w:r>
      <w:r>
        <w:rPr>
          <w:rFonts w:hint="eastAsia"/>
        </w:rPr>
        <w:tab/>
      </w:r>
      <w:r>
        <w:rPr>
          <w:rFonts w:hint="eastAsia"/>
        </w:rPr>
        <w:t>暂略</w:t>
      </w:r>
    </w:p>
    <w:p w:rsidR="00DD3679" w:rsidRPr="00826EAF" w:rsidRDefault="00DD3679" w:rsidP="00DD3679">
      <w:pPr>
        <w:spacing w:line="220" w:lineRule="atLeast"/>
        <w:rPr>
          <w:b/>
          <w:sz w:val="30"/>
          <w:szCs w:val="30"/>
        </w:rPr>
      </w:pPr>
      <w:r>
        <w:rPr>
          <w:rFonts w:hint="eastAsia"/>
        </w:rPr>
        <w:tab/>
      </w:r>
      <w:r w:rsidRPr="00826EAF">
        <w:rPr>
          <w:rFonts w:hint="eastAsia"/>
          <w:b/>
          <w:sz w:val="30"/>
          <w:szCs w:val="30"/>
        </w:rPr>
        <w:t xml:space="preserve">2.3 </w:t>
      </w:r>
      <w:bookmarkStart w:id="27" w:name="工作量、成本、时间估算"/>
      <w:r w:rsidRPr="00826EAF">
        <w:rPr>
          <w:rFonts w:hint="eastAsia"/>
          <w:b/>
          <w:sz w:val="30"/>
          <w:szCs w:val="30"/>
        </w:rPr>
        <w:t>工作量、成本、时间估算</w:t>
      </w:r>
      <w:bookmarkEnd w:id="27"/>
    </w:p>
    <w:p w:rsidR="00972F88" w:rsidRDefault="00972F88" w:rsidP="00DD3679">
      <w:pPr>
        <w:spacing w:line="220" w:lineRule="atLeast"/>
      </w:pPr>
      <w:r>
        <w:rPr>
          <w:rFonts w:hint="eastAsia"/>
        </w:rPr>
        <w:tab/>
      </w:r>
      <w:r>
        <w:rPr>
          <w:rFonts w:hint="eastAsia"/>
        </w:rPr>
        <w:tab/>
      </w:r>
      <w:r>
        <w:rPr>
          <w:rFonts w:hint="eastAsia"/>
        </w:rPr>
        <w:t>成本：人力资源</w:t>
      </w:r>
      <w:r>
        <w:rPr>
          <w:rFonts w:hint="eastAsia"/>
        </w:rPr>
        <w:t>5</w:t>
      </w:r>
      <w:r>
        <w:rPr>
          <w:rFonts w:hint="eastAsia"/>
        </w:rPr>
        <w:t>人</w:t>
      </w:r>
    </w:p>
    <w:p w:rsidR="00972F88" w:rsidRDefault="00972F88" w:rsidP="00960572">
      <w:pPr>
        <w:spacing w:line="220" w:lineRule="atLeast"/>
        <w:ind w:left="330" w:hangingChars="150" w:hanging="330"/>
      </w:pPr>
      <w:r>
        <w:rPr>
          <w:rFonts w:hint="eastAsia"/>
        </w:rPr>
        <w:tab/>
      </w:r>
      <w:r>
        <w:rPr>
          <w:rFonts w:hint="eastAsia"/>
        </w:rPr>
        <w:tab/>
      </w:r>
      <w:r w:rsidR="00960572">
        <w:rPr>
          <w:rFonts w:hint="eastAsia"/>
        </w:rPr>
        <w:tab/>
      </w:r>
      <w:r>
        <w:rPr>
          <w:rFonts w:hint="eastAsia"/>
        </w:rPr>
        <w:t>时间：总时间为十周，截止至</w:t>
      </w:r>
      <w:r w:rsidR="002D6295">
        <w:rPr>
          <w:rFonts w:hint="eastAsia"/>
        </w:rPr>
        <w:t>2017</w:t>
      </w:r>
      <w:r w:rsidR="002D6295">
        <w:rPr>
          <w:rFonts w:hint="eastAsia"/>
        </w:rPr>
        <w:t>年</w:t>
      </w:r>
      <w:r w:rsidR="002D6295">
        <w:rPr>
          <w:rFonts w:hint="eastAsia"/>
        </w:rPr>
        <w:t>12</w:t>
      </w:r>
      <w:r w:rsidR="002D6295">
        <w:rPr>
          <w:rFonts w:hint="eastAsia"/>
        </w:rPr>
        <w:t>月</w:t>
      </w:r>
      <w:r w:rsidR="002D6295">
        <w:rPr>
          <w:rFonts w:hint="eastAsia"/>
        </w:rPr>
        <w:t>15</w:t>
      </w:r>
      <w:r w:rsidR="002D6295">
        <w:rPr>
          <w:rFonts w:hint="eastAsia"/>
        </w:rPr>
        <w:t>日（周五），首期完工尽量控制在八周以内。</w:t>
      </w:r>
    </w:p>
    <w:p w:rsidR="002D6295" w:rsidRDefault="002D6295" w:rsidP="00DD3679">
      <w:pPr>
        <w:spacing w:line="220" w:lineRule="atLeast"/>
      </w:pPr>
      <w:r>
        <w:rPr>
          <w:rFonts w:hint="eastAsia"/>
        </w:rPr>
        <w:lastRenderedPageBreak/>
        <w:tab/>
      </w:r>
      <w:r>
        <w:rPr>
          <w:rFonts w:hint="eastAsia"/>
        </w:rPr>
        <w:tab/>
      </w:r>
      <w:r>
        <w:rPr>
          <w:rFonts w:hint="eastAsia"/>
        </w:rPr>
        <w:t>工作量：小规模作业系统开发的代码量。</w:t>
      </w:r>
    </w:p>
    <w:p w:rsidR="002D6295" w:rsidRDefault="002D6295" w:rsidP="00DD3679">
      <w:pPr>
        <w:spacing w:line="220" w:lineRule="atLeast"/>
      </w:pPr>
    </w:p>
    <w:p w:rsidR="00DD3679" w:rsidRPr="00826EAF" w:rsidRDefault="00DD3679" w:rsidP="00DD3679">
      <w:pPr>
        <w:spacing w:line="220" w:lineRule="atLeast"/>
        <w:rPr>
          <w:b/>
          <w:sz w:val="40"/>
          <w:szCs w:val="40"/>
        </w:rPr>
      </w:pPr>
      <w:r w:rsidRPr="00826EAF">
        <w:rPr>
          <w:rFonts w:hint="eastAsia"/>
          <w:b/>
          <w:sz w:val="40"/>
          <w:szCs w:val="40"/>
        </w:rPr>
        <w:t>第三章</w:t>
      </w:r>
      <w:r w:rsidRPr="00826EAF">
        <w:rPr>
          <w:rFonts w:hint="eastAsia"/>
          <w:b/>
          <w:sz w:val="40"/>
          <w:szCs w:val="40"/>
        </w:rPr>
        <w:t xml:space="preserve"> </w:t>
      </w:r>
      <w:r w:rsidR="00986B84">
        <w:rPr>
          <w:rFonts w:hint="eastAsia"/>
          <w:b/>
          <w:sz w:val="40"/>
          <w:szCs w:val="40"/>
        </w:rPr>
        <w:t>进度评估</w:t>
      </w:r>
    </w:p>
    <w:p w:rsidR="00935D07" w:rsidRDefault="00DD3679" w:rsidP="00DD3679">
      <w:pPr>
        <w:spacing w:line="220" w:lineRule="atLeast"/>
      </w:pPr>
      <w:r>
        <w:rPr>
          <w:rFonts w:hint="eastAsia"/>
        </w:rPr>
        <w:tab/>
      </w:r>
      <w:r w:rsidR="00960572">
        <w:rPr>
          <w:rFonts w:hint="eastAsia"/>
        </w:rPr>
        <w:t>过程中的不确定因素导致进度落后（需要将具体任务时间安排限定在</w:t>
      </w:r>
      <w:r w:rsidR="00960572">
        <w:rPr>
          <w:rFonts w:hint="eastAsia"/>
        </w:rPr>
        <w:t>8</w:t>
      </w:r>
      <w:r w:rsidR="00960572">
        <w:rPr>
          <w:rFonts w:hint="eastAsia"/>
        </w:rPr>
        <w:t>周之内完成，剩下的近两周时间用来以备不时之需）</w:t>
      </w:r>
    </w:p>
    <w:p w:rsidR="002D6295" w:rsidRDefault="002D6295" w:rsidP="00DD3679">
      <w:pPr>
        <w:spacing w:line="220" w:lineRule="atLeast"/>
      </w:pPr>
    </w:p>
    <w:p w:rsidR="00935D07" w:rsidRPr="00826EAF" w:rsidRDefault="00935D07" w:rsidP="00DD3679">
      <w:pPr>
        <w:spacing w:line="220" w:lineRule="atLeast"/>
        <w:rPr>
          <w:b/>
          <w:sz w:val="40"/>
          <w:szCs w:val="40"/>
        </w:rPr>
      </w:pPr>
      <w:r w:rsidRPr="00826EAF">
        <w:rPr>
          <w:rFonts w:hint="eastAsia"/>
          <w:b/>
          <w:sz w:val="40"/>
          <w:szCs w:val="40"/>
        </w:rPr>
        <w:t>第四章</w:t>
      </w:r>
      <w:r w:rsidRPr="00826EAF">
        <w:rPr>
          <w:rFonts w:hint="eastAsia"/>
          <w:b/>
          <w:sz w:val="40"/>
          <w:szCs w:val="40"/>
        </w:rPr>
        <w:t xml:space="preserve"> </w:t>
      </w:r>
      <w:bookmarkStart w:id="28" w:name="项目进度计划"/>
      <w:r w:rsidRPr="00826EAF">
        <w:rPr>
          <w:rFonts w:hint="eastAsia"/>
          <w:b/>
          <w:sz w:val="40"/>
          <w:szCs w:val="40"/>
        </w:rPr>
        <w:t>项目进度计划</w:t>
      </w:r>
      <w:bookmarkEnd w:id="28"/>
    </w:p>
    <w:p w:rsidR="00935D07" w:rsidRPr="00826EAF" w:rsidRDefault="00935D07" w:rsidP="00935D07">
      <w:pPr>
        <w:spacing w:line="220" w:lineRule="atLeast"/>
        <w:ind w:firstLine="720"/>
        <w:rPr>
          <w:b/>
          <w:sz w:val="30"/>
          <w:szCs w:val="30"/>
        </w:rPr>
      </w:pPr>
      <w:r w:rsidRPr="00826EAF">
        <w:rPr>
          <w:rFonts w:hint="eastAsia"/>
          <w:b/>
          <w:sz w:val="30"/>
          <w:szCs w:val="30"/>
        </w:rPr>
        <w:t xml:space="preserve">4.1 </w:t>
      </w:r>
      <w:r w:rsidRPr="00826EAF">
        <w:rPr>
          <w:rFonts w:hint="eastAsia"/>
          <w:b/>
          <w:sz w:val="30"/>
          <w:szCs w:val="30"/>
        </w:rPr>
        <w:t>项目任务分解</w:t>
      </w:r>
    </w:p>
    <w:p w:rsidR="00107EB5" w:rsidRDefault="00107EB5" w:rsidP="00935D07">
      <w:pPr>
        <w:spacing w:line="220" w:lineRule="atLeast"/>
        <w:ind w:firstLine="720"/>
        <w:rPr>
          <w:b/>
          <w:sz w:val="26"/>
          <w:szCs w:val="26"/>
        </w:rPr>
      </w:pPr>
      <w:r>
        <w:rPr>
          <w:rFonts w:hint="eastAsia"/>
          <w:b/>
          <w:sz w:val="26"/>
          <w:szCs w:val="26"/>
        </w:rPr>
        <w:t>前期准备工作：</w:t>
      </w:r>
    </w:p>
    <w:p w:rsidR="00107EB5" w:rsidRDefault="00107EB5" w:rsidP="00935D07">
      <w:pPr>
        <w:spacing w:line="220" w:lineRule="atLeast"/>
        <w:ind w:firstLine="720"/>
      </w:pPr>
      <w:r w:rsidRPr="00931566">
        <w:rPr>
          <w:rFonts w:hint="eastAsia"/>
          <w:b/>
        </w:rPr>
        <w:t xml:space="preserve">2017/09/29 </w:t>
      </w:r>
      <w:r>
        <w:rPr>
          <w:rFonts w:hint="eastAsia"/>
        </w:rPr>
        <w:t>——开发团队人员的确定</w:t>
      </w:r>
    </w:p>
    <w:p w:rsidR="00107EB5" w:rsidRDefault="00107EB5" w:rsidP="00935D07">
      <w:pPr>
        <w:spacing w:line="220" w:lineRule="atLeast"/>
        <w:ind w:firstLine="720"/>
      </w:pPr>
      <w:r w:rsidRPr="00931566">
        <w:rPr>
          <w:b/>
        </w:rPr>
        <w:t>2017/09/29</w:t>
      </w:r>
      <w:r>
        <w:rPr>
          <w:rFonts w:hint="eastAsia"/>
        </w:rPr>
        <w:t>——</w:t>
      </w:r>
      <w:r>
        <w:rPr>
          <w:rFonts w:hint="eastAsia"/>
        </w:rPr>
        <w:t xml:space="preserve"> </w:t>
      </w:r>
      <w:r>
        <w:rPr>
          <w:rFonts w:hint="eastAsia"/>
        </w:rPr>
        <w:t>确立队长以及文案负责人员，确定了“不抛弃、不放弃、组内所有成员都将参与到程序代码开发工作之中”的分工原则，讨论大体的工程任务方向，探讨</w:t>
      </w:r>
      <w:r w:rsidRPr="00107EB5">
        <w:rPr>
          <w:rFonts w:hint="eastAsia"/>
        </w:rPr>
        <w:t>图书管理系统所能具有的小组特色功能</w:t>
      </w:r>
      <w:r>
        <w:rPr>
          <w:rFonts w:hint="eastAsia"/>
        </w:rPr>
        <w:t>。</w:t>
      </w:r>
    </w:p>
    <w:p w:rsidR="00107EB5" w:rsidRDefault="00107EB5" w:rsidP="00931566">
      <w:pPr>
        <w:spacing w:line="220" w:lineRule="atLeast"/>
        <w:ind w:firstLine="720"/>
      </w:pPr>
      <w:r w:rsidRPr="00931566">
        <w:rPr>
          <w:b/>
        </w:rPr>
        <w:t>2017/09/30</w:t>
      </w:r>
      <w:r>
        <w:rPr>
          <w:rFonts w:hint="eastAsia"/>
        </w:rPr>
        <w:t>——小组成员共同前往学校图书馆，对学校的图书馆管理系统进行实地的仔细观察并结合组内将要共同完成的图书管理系统的情况进行可行性上的查漏补缺，同时拍摄多张校图书馆系统的记录照片来协助之后的策划书的调整安排。</w:t>
      </w:r>
    </w:p>
    <w:p w:rsidR="00931566" w:rsidRDefault="00931566" w:rsidP="00931566">
      <w:pPr>
        <w:spacing w:line="220" w:lineRule="atLeast"/>
        <w:ind w:firstLine="720"/>
      </w:pPr>
      <w:r w:rsidRPr="00931566">
        <w:rPr>
          <w:b/>
        </w:rPr>
        <w:t>2017/10/07</w:t>
      </w:r>
      <w:r>
        <w:rPr>
          <w:rFonts w:hint="eastAsia"/>
          <w:b/>
        </w:rPr>
        <w:t>~</w:t>
      </w:r>
      <w:r w:rsidRPr="00931566">
        <w:rPr>
          <w:rFonts w:hint="eastAsia"/>
          <w:b/>
        </w:rPr>
        <w:t>10</w:t>
      </w:r>
      <w:r>
        <w:rPr>
          <w:rFonts w:hint="eastAsia"/>
        </w:rPr>
        <w:t>——首次团队成员线下见面讨论，初步确定一些开发思想方向以及后续的开发任务分配，整理成第一版图书馆系统软件计划书。</w:t>
      </w:r>
    </w:p>
    <w:p w:rsidR="00A47BC9" w:rsidRPr="00A47BC9" w:rsidRDefault="00A47BC9" w:rsidP="00931566">
      <w:pPr>
        <w:spacing w:line="220" w:lineRule="atLeast"/>
        <w:ind w:firstLine="720"/>
        <w:rPr>
          <w:b/>
          <w:color w:val="FF0000"/>
        </w:rPr>
      </w:pPr>
      <w:r w:rsidRPr="00A47BC9">
        <w:rPr>
          <w:rFonts w:hint="eastAsia"/>
          <w:b/>
          <w:color w:val="FF0000"/>
        </w:rPr>
        <w:t>【后期进度有额外的附录文档进行记录】</w:t>
      </w:r>
    </w:p>
    <w:p w:rsidR="002D6295" w:rsidRPr="00E86E5C" w:rsidRDefault="002D6295" w:rsidP="00935D07">
      <w:pPr>
        <w:spacing w:line="220" w:lineRule="atLeast"/>
        <w:ind w:firstLine="720"/>
        <w:rPr>
          <w:b/>
          <w:sz w:val="26"/>
          <w:szCs w:val="26"/>
        </w:rPr>
      </w:pPr>
      <w:r w:rsidRPr="00E86E5C">
        <w:rPr>
          <w:rFonts w:hint="eastAsia"/>
          <w:b/>
          <w:sz w:val="26"/>
          <w:szCs w:val="26"/>
        </w:rPr>
        <w:t>第一阶段：构建具有初步功能的命令行图书馆管理系统。</w:t>
      </w:r>
    </w:p>
    <w:p w:rsidR="00826EAF" w:rsidRPr="00E86E5C" w:rsidRDefault="00826EAF" w:rsidP="00826EAF">
      <w:pPr>
        <w:spacing w:line="220" w:lineRule="atLeast"/>
        <w:ind w:firstLine="720"/>
        <w:rPr>
          <w:b/>
          <w:sz w:val="26"/>
          <w:szCs w:val="26"/>
        </w:rPr>
      </w:pPr>
      <w:r w:rsidRPr="00E86E5C">
        <w:rPr>
          <w:rFonts w:hint="eastAsia"/>
          <w:b/>
          <w:sz w:val="26"/>
          <w:szCs w:val="26"/>
        </w:rPr>
        <w:t>（</w:t>
      </w:r>
      <w:r w:rsidRPr="00E86E5C">
        <w:rPr>
          <w:rFonts w:hint="eastAsia"/>
          <w:b/>
          <w:sz w:val="26"/>
          <w:szCs w:val="26"/>
        </w:rPr>
        <w:t>2017</w:t>
      </w:r>
      <w:r w:rsidRPr="00E86E5C">
        <w:rPr>
          <w:rFonts w:hint="eastAsia"/>
          <w:b/>
          <w:sz w:val="26"/>
          <w:szCs w:val="26"/>
        </w:rPr>
        <w:t>年</w:t>
      </w:r>
      <w:r w:rsidRPr="00E86E5C">
        <w:rPr>
          <w:rFonts w:hint="eastAsia"/>
          <w:b/>
          <w:sz w:val="26"/>
          <w:szCs w:val="26"/>
        </w:rPr>
        <w:t>10</w:t>
      </w:r>
      <w:r w:rsidRPr="00E86E5C">
        <w:rPr>
          <w:rFonts w:hint="eastAsia"/>
          <w:b/>
          <w:sz w:val="26"/>
          <w:szCs w:val="26"/>
        </w:rPr>
        <w:t>月</w:t>
      </w:r>
      <w:r w:rsidRPr="00E86E5C">
        <w:rPr>
          <w:rFonts w:hint="eastAsia"/>
          <w:b/>
          <w:sz w:val="26"/>
          <w:szCs w:val="26"/>
        </w:rPr>
        <w:t>11</w:t>
      </w:r>
      <w:r w:rsidRPr="00E86E5C">
        <w:rPr>
          <w:rFonts w:hint="eastAsia"/>
          <w:b/>
          <w:sz w:val="26"/>
          <w:szCs w:val="26"/>
        </w:rPr>
        <w:t>日到</w:t>
      </w:r>
      <w:r w:rsidRPr="00E86E5C">
        <w:rPr>
          <w:rFonts w:hint="eastAsia"/>
          <w:b/>
          <w:sz w:val="26"/>
          <w:szCs w:val="26"/>
        </w:rPr>
        <w:t>11</w:t>
      </w:r>
      <w:r w:rsidRPr="00E86E5C">
        <w:rPr>
          <w:rFonts w:hint="eastAsia"/>
          <w:b/>
          <w:sz w:val="26"/>
          <w:szCs w:val="26"/>
        </w:rPr>
        <w:t>月</w:t>
      </w:r>
      <w:r w:rsidRPr="00E86E5C">
        <w:rPr>
          <w:rFonts w:hint="eastAsia"/>
          <w:b/>
          <w:sz w:val="26"/>
          <w:szCs w:val="26"/>
        </w:rPr>
        <w:t>10</w:t>
      </w:r>
      <w:r w:rsidRPr="00E86E5C">
        <w:rPr>
          <w:rFonts w:hint="eastAsia"/>
          <w:b/>
          <w:sz w:val="26"/>
          <w:szCs w:val="26"/>
        </w:rPr>
        <w:t>日）</w:t>
      </w:r>
    </w:p>
    <w:p w:rsidR="002D6295" w:rsidRDefault="002D6295" w:rsidP="00935D07">
      <w:pPr>
        <w:spacing w:line="220" w:lineRule="atLeast"/>
        <w:ind w:firstLine="720"/>
      </w:pPr>
      <w:r>
        <w:rPr>
          <w:rFonts w:hint="eastAsia"/>
        </w:rPr>
        <w:tab/>
        <w:t>1</w:t>
      </w:r>
      <w:r>
        <w:rPr>
          <w:rFonts w:hint="eastAsia"/>
        </w:rPr>
        <w:t>：输入输出与文件处理工作</w:t>
      </w:r>
      <w:r w:rsidR="000D72C1">
        <w:rPr>
          <w:rFonts w:hint="eastAsia"/>
        </w:rPr>
        <w:t>程序编程</w:t>
      </w:r>
    </w:p>
    <w:p w:rsidR="002D6295" w:rsidRDefault="002D6295" w:rsidP="00935D07">
      <w:pPr>
        <w:spacing w:line="220" w:lineRule="atLeast"/>
        <w:ind w:firstLine="720"/>
      </w:pPr>
      <w:r>
        <w:rPr>
          <w:rFonts w:hint="eastAsia"/>
        </w:rPr>
        <w:tab/>
      </w:r>
      <w:r>
        <w:rPr>
          <w:rFonts w:hint="eastAsia"/>
        </w:rPr>
        <w:tab/>
      </w:r>
      <w:r>
        <w:rPr>
          <w:rFonts w:hint="eastAsia"/>
        </w:rPr>
        <w:t>包括初步的命令行测试界面设计</w:t>
      </w:r>
    </w:p>
    <w:p w:rsidR="002D6295" w:rsidRDefault="002D6295" w:rsidP="002D6295">
      <w:pPr>
        <w:spacing w:line="220" w:lineRule="atLeast"/>
        <w:ind w:left="720" w:firstLine="720"/>
      </w:pPr>
      <w:r>
        <w:rPr>
          <w:rFonts w:hint="eastAsia"/>
        </w:rPr>
        <w:t>（计划时间：第一周，初步验收与</w:t>
      </w:r>
      <w:r w:rsidR="006447B8">
        <w:rPr>
          <w:rFonts w:hint="eastAsia"/>
        </w:rPr>
        <w:t>连接</w:t>
      </w:r>
      <w:r>
        <w:rPr>
          <w:rFonts w:hint="eastAsia"/>
        </w:rPr>
        <w:t>测试时间：</w:t>
      </w:r>
      <w:r w:rsidRPr="00FA224F">
        <w:rPr>
          <w:rFonts w:hint="eastAsia"/>
          <w:color w:val="FF0000"/>
        </w:rPr>
        <w:t>2017</w:t>
      </w:r>
      <w:r w:rsidRPr="00FA224F">
        <w:rPr>
          <w:rFonts w:hint="eastAsia"/>
          <w:color w:val="FF0000"/>
        </w:rPr>
        <w:t>年</w:t>
      </w:r>
      <w:r w:rsidRPr="00FA224F">
        <w:rPr>
          <w:rFonts w:hint="eastAsia"/>
          <w:color w:val="FF0000"/>
        </w:rPr>
        <w:t>10</w:t>
      </w:r>
      <w:r w:rsidRPr="00FA224F">
        <w:rPr>
          <w:rFonts w:hint="eastAsia"/>
          <w:color w:val="FF0000"/>
        </w:rPr>
        <w:t>月</w:t>
      </w:r>
      <w:r w:rsidRPr="00FA224F">
        <w:rPr>
          <w:rFonts w:hint="eastAsia"/>
          <w:color w:val="FF0000"/>
        </w:rPr>
        <w:t>20</w:t>
      </w:r>
      <w:r w:rsidRPr="00FA224F">
        <w:rPr>
          <w:rFonts w:hint="eastAsia"/>
          <w:color w:val="FF0000"/>
        </w:rPr>
        <w:t>日</w:t>
      </w:r>
      <w:r>
        <w:rPr>
          <w:rFonts w:hint="eastAsia"/>
        </w:rPr>
        <w:t>）</w:t>
      </w:r>
    </w:p>
    <w:p w:rsidR="00B62639" w:rsidRDefault="00B62639" w:rsidP="002D6295">
      <w:pPr>
        <w:spacing w:line="220" w:lineRule="atLeast"/>
        <w:ind w:left="720" w:firstLine="720"/>
      </w:pPr>
      <w:r>
        <w:rPr>
          <w:rFonts w:hint="eastAsia"/>
        </w:rPr>
        <w:t>(</w:t>
      </w:r>
      <w:r>
        <w:rPr>
          <w:rFonts w:hint="eastAsia"/>
        </w:rPr>
        <w:t>实际接收时间：</w:t>
      </w:r>
      <w:r w:rsidRPr="00FA224F">
        <w:rPr>
          <w:rFonts w:hint="eastAsia"/>
          <w:color w:val="FF0000"/>
        </w:rPr>
        <w:t>2017</w:t>
      </w:r>
      <w:r w:rsidRPr="00FA224F">
        <w:rPr>
          <w:rFonts w:hint="eastAsia"/>
          <w:color w:val="FF0000"/>
        </w:rPr>
        <w:t>年</w:t>
      </w:r>
      <w:r w:rsidRPr="00FA224F">
        <w:rPr>
          <w:rFonts w:hint="eastAsia"/>
          <w:color w:val="FF0000"/>
        </w:rPr>
        <w:t>10</w:t>
      </w:r>
      <w:r w:rsidRPr="00FA224F">
        <w:rPr>
          <w:rFonts w:hint="eastAsia"/>
          <w:color w:val="FF0000"/>
        </w:rPr>
        <w:t>月</w:t>
      </w:r>
      <w:r w:rsidR="00D272B5">
        <w:rPr>
          <w:rFonts w:hint="eastAsia"/>
          <w:color w:val="FF0000"/>
        </w:rPr>
        <w:t>3</w:t>
      </w:r>
      <w:r w:rsidRPr="00FA224F">
        <w:rPr>
          <w:rFonts w:hint="eastAsia"/>
          <w:color w:val="FF0000"/>
        </w:rPr>
        <w:t>0</w:t>
      </w:r>
      <w:r w:rsidRPr="00FA224F">
        <w:rPr>
          <w:rFonts w:hint="eastAsia"/>
          <w:color w:val="FF0000"/>
        </w:rPr>
        <w:t>日</w:t>
      </w:r>
      <w:r>
        <w:rPr>
          <w:rFonts w:hint="eastAsia"/>
        </w:rPr>
        <w:t>)</w:t>
      </w:r>
    </w:p>
    <w:p w:rsidR="002D6295" w:rsidRDefault="002D6295" w:rsidP="002D6295">
      <w:pPr>
        <w:spacing w:line="220" w:lineRule="atLeast"/>
        <w:ind w:left="720" w:firstLine="720"/>
      </w:pPr>
      <w:r>
        <w:rPr>
          <w:rFonts w:hint="eastAsia"/>
        </w:rPr>
        <w:lastRenderedPageBreak/>
        <w:t>2</w:t>
      </w:r>
      <w:r>
        <w:rPr>
          <w:rFonts w:hint="eastAsia"/>
        </w:rPr>
        <w:t>：图书增删改查</w:t>
      </w:r>
      <w:r>
        <w:rPr>
          <w:rFonts w:hint="eastAsia"/>
        </w:rPr>
        <w:t xml:space="preserve">  </w:t>
      </w:r>
      <w:r>
        <w:rPr>
          <w:rFonts w:hint="eastAsia"/>
        </w:rPr>
        <w:t>与</w:t>
      </w:r>
      <w:r>
        <w:rPr>
          <w:rFonts w:hint="eastAsia"/>
        </w:rPr>
        <w:t xml:space="preserve">  </w:t>
      </w:r>
      <w:r>
        <w:rPr>
          <w:rFonts w:hint="eastAsia"/>
        </w:rPr>
        <w:t>账号的增删改查</w:t>
      </w:r>
      <w:r w:rsidR="000D72C1">
        <w:rPr>
          <w:rFonts w:hint="eastAsia"/>
        </w:rPr>
        <w:t>程序编程</w:t>
      </w:r>
    </w:p>
    <w:p w:rsidR="002D6295" w:rsidRDefault="002D6295" w:rsidP="002D6295">
      <w:pPr>
        <w:spacing w:line="220" w:lineRule="atLeast"/>
        <w:ind w:left="720" w:firstLine="720"/>
      </w:pPr>
      <w:r>
        <w:rPr>
          <w:rFonts w:hint="eastAsia"/>
        </w:rPr>
        <w:t>（计划时间：第一周，初步验收与</w:t>
      </w:r>
      <w:r w:rsidR="006447B8">
        <w:rPr>
          <w:rFonts w:hint="eastAsia"/>
        </w:rPr>
        <w:t>连接</w:t>
      </w:r>
      <w:r>
        <w:rPr>
          <w:rFonts w:hint="eastAsia"/>
        </w:rPr>
        <w:t>测试时间：</w:t>
      </w:r>
      <w:r w:rsidRPr="00FA224F">
        <w:rPr>
          <w:rFonts w:hint="eastAsia"/>
          <w:color w:val="FF0000"/>
        </w:rPr>
        <w:t>2017</w:t>
      </w:r>
      <w:r w:rsidRPr="00FA224F">
        <w:rPr>
          <w:rFonts w:hint="eastAsia"/>
          <w:color w:val="FF0000"/>
        </w:rPr>
        <w:t>年</w:t>
      </w:r>
      <w:r w:rsidRPr="00FA224F">
        <w:rPr>
          <w:rFonts w:hint="eastAsia"/>
          <w:color w:val="FF0000"/>
        </w:rPr>
        <w:t>10</w:t>
      </w:r>
      <w:r w:rsidRPr="00FA224F">
        <w:rPr>
          <w:rFonts w:hint="eastAsia"/>
          <w:color w:val="FF0000"/>
        </w:rPr>
        <w:t>月</w:t>
      </w:r>
      <w:r w:rsidRPr="00FA224F">
        <w:rPr>
          <w:rFonts w:hint="eastAsia"/>
          <w:color w:val="FF0000"/>
        </w:rPr>
        <w:t>20</w:t>
      </w:r>
      <w:r w:rsidRPr="00FA224F">
        <w:rPr>
          <w:rFonts w:hint="eastAsia"/>
          <w:color w:val="FF0000"/>
        </w:rPr>
        <w:t>日</w:t>
      </w:r>
      <w:r>
        <w:rPr>
          <w:rFonts w:hint="eastAsia"/>
        </w:rPr>
        <w:t>）</w:t>
      </w:r>
    </w:p>
    <w:p w:rsidR="002D6295" w:rsidRDefault="002D6295" w:rsidP="002D6295">
      <w:pPr>
        <w:spacing w:line="220" w:lineRule="atLeast"/>
        <w:ind w:left="720" w:firstLine="720"/>
      </w:pPr>
      <w:r>
        <w:rPr>
          <w:rFonts w:hint="eastAsia"/>
        </w:rPr>
        <w:t>3</w:t>
      </w:r>
      <w:r w:rsidR="000D72C1">
        <w:rPr>
          <w:rFonts w:hint="eastAsia"/>
        </w:rPr>
        <w:t>：借书还书功能</w:t>
      </w:r>
      <w:r>
        <w:rPr>
          <w:rFonts w:hint="eastAsia"/>
        </w:rPr>
        <w:t>添加</w:t>
      </w:r>
      <w:r w:rsidR="000D72C1">
        <w:rPr>
          <w:rFonts w:hint="eastAsia"/>
        </w:rPr>
        <w:t>的程序编程</w:t>
      </w:r>
    </w:p>
    <w:p w:rsidR="00C92433" w:rsidRDefault="000D72C1" w:rsidP="000D72C1">
      <w:pPr>
        <w:spacing w:line="220" w:lineRule="atLeast"/>
        <w:ind w:left="720" w:firstLine="720"/>
      </w:pPr>
      <w:r>
        <w:rPr>
          <w:rFonts w:hint="eastAsia"/>
        </w:rPr>
        <w:t>（计划时间：第二周，初步验收与</w:t>
      </w:r>
      <w:r w:rsidR="006447B8">
        <w:rPr>
          <w:rFonts w:hint="eastAsia"/>
        </w:rPr>
        <w:t>连接</w:t>
      </w:r>
      <w:r>
        <w:rPr>
          <w:rFonts w:hint="eastAsia"/>
        </w:rPr>
        <w:t>测试时间：</w:t>
      </w:r>
      <w:r w:rsidRPr="00FA224F">
        <w:rPr>
          <w:rFonts w:hint="eastAsia"/>
          <w:color w:val="FF0000"/>
        </w:rPr>
        <w:t>2017</w:t>
      </w:r>
      <w:r w:rsidRPr="00FA224F">
        <w:rPr>
          <w:rFonts w:hint="eastAsia"/>
          <w:color w:val="FF0000"/>
        </w:rPr>
        <w:t>年</w:t>
      </w:r>
      <w:r w:rsidRPr="00FA224F">
        <w:rPr>
          <w:rFonts w:hint="eastAsia"/>
          <w:color w:val="FF0000"/>
        </w:rPr>
        <w:t>10</w:t>
      </w:r>
      <w:r w:rsidRPr="00FA224F">
        <w:rPr>
          <w:rFonts w:hint="eastAsia"/>
          <w:color w:val="FF0000"/>
        </w:rPr>
        <w:t>月</w:t>
      </w:r>
      <w:r w:rsidRPr="00FA224F">
        <w:rPr>
          <w:rFonts w:hint="eastAsia"/>
          <w:color w:val="FF0000"/>
        </w:rPr>
        <w:t>27</w:t>
      </w:r>
      <w:r w:rsidRPr="00FA224F">
        <w:rPr>
          <w:rFonts w:hint="eastAsia"/>
          <w:color w:val="FF0000"/>
        </w:rPr>
        <w:t>日</w:t>
      </w:r>
      <w:r>
        <w:rPr>
          <w:rFonts w:hint="eastAsia"/>
        </w:rPr>
        <w:t>）</w:t>
      </w:r>
    </w:p>
    <w:p w:rsidR="00C92433" w:rsidRDefault="00C92433" w:rsidP="002D6295">
      <w:pPr>
        <w:spacing w:line="220" w:lineRule="atLeast"/>
        <w:ind w:left="720" w:firstLine="720"/>
      </w:pPr>
      <w:r>
        <w:rPr>
          <w:rFonts w:hint="eastAsia"/>
        </w:rPr>
        <w:t>4</w:t>
      </w:r>
      <w:r>
        <w:rPr>
          <w:rFonts w:hint="eastAsia"/>
        </w:rPr>
        <w:t>：</w:t>
      </w:r>
      <w:r w:rsidR="000D72C1">
        <w:rPr>
          <w:rFonts w:hint="eastAsia"/>
        </w:rPr>
        <w:t>具有（使用者与管理者的）用户程序编程</w:t>
      </w:r>
    </w:p>
    <w:p w:rsidR="000D72C1" w:rsidRDefault="000D72C1" w:rsidP="000D72C1">
      <w:pPr>
        <w:spacing w:line="220" w:lineRule="atLeast"/>
        <w:ind w:left="720" w:firstLine="720"/>
      </w:pPr>
      <w:r>
        <w:rPr>
          <w:rFonts w:hint="eastAsia"/>
        </w:rPr>
        <w:t>（计划时间：第二周，初步验收与</w:t>
      </w:r>
      <w:r w:rsidR="006447B8">
        <w:rPr>
          <w:rFonts w:hint="eastAsia"/>
        </w:rPr>
        <w:t>连接</w:t>
      </w:r>
      <w:r>
        <w:rPr>
          <w:rFonts w:hint="eastAsia"/>
        </w:rPr>
        <w:t>测试时间：</w:t>
      </w:r>
      <w:r w:rsidRPr="00FA224F">
        <w:rPr>
          <w:rFonts w:hint="eastAsia"/>
          <w:color w:val="FF0000"/>
        </w:rPr>
        <w:t>2017</w:t>
      </w:r>
      <w:r w:rsidRPr="00FA224F">
        <w:rPr>
          <w:rFonts w:hint="eastAsia"/>
          <w:color w:val="FF0000"/>
        </w:rPr>
        <w:t>年</w:t>
      </w:r>
      <w:r w:rsidRPr="00FA224F">
        <w:rPr>
          <w:rFonts w:hint="eastAsia"/>
          <w:color w:val="FF0000"/>
        </w:rPr>
        <w:t>10</w:t>
      </w:r>
      <w:r w:rsidRPr="00FA224F">
        <w:rPr>
          <w:rFonts w:hint="eastAsia"/>
          <w:color w:val="FF0000"/>
        </w:rPr>
        <w:t>月</w:t>
      </w:r>
      <w:r w:rsidRPr="00FA224F">
        <w:rPr>
          <w:rFonts w:hint="eastAsia"/>
          <w:color w:val="FF0000"/>
        </w:rPr>
        <w:t>27</w:t>
      </w:r>
      <w:r w:rsidRPr="00FA224F">
        <w:rPr>
          <w:rFonts w:hint="eastAsia"/>
          <w:color w:val="FF0000"/>
        </w:rPr>
        <w:t>日</w:t>
      </w:r>
      <w:r>
        <w:rPr>
          <w:rFonts w:hint="eastAsia"/>
        </w:rPr>
        <w:t>）</w:t>
      </w:r>
    </w:p>
    <w:p w:rsidR="000D72C1" w:rsidRDefault="000D72C1" w:rsidP="00FA224F">
      <w:pPr>
        <w:spacing w:line="220" w:lineRule="atLeast"/>
        <w:ind w:left="720" w:firstLine="720"/>
      </w:pPr>
      <w:r>
        <w:rPr>
          <w:rFonts w:hint="eastAsia"/>
        </w:rPr>
        <w:t>5</w:t>
      </w:r>
      <w:r>
        <w:rPr>
          <w:rFonts w:hint="eastAsia"/>
        </w:rPr>
        <w:t>：</w:t>
      </w:r>
      <w:r w:rsidR="00FA224F">
        <w:rPr>
          <w:rFonts w:hint="eastAsia"/>
        </w:rPr>
        <w:t>形成可视化界面</w:t>
      </w:r>
    </w:p>
    <w:p w:rsidR="000D72C1" w:rsidRDefault="000D72C1" w:rsidP="006447B8">
      <w:pPr>
        <w:spacing w:line="220" w:lineRule="atLeast"/>
        <w:ind w:left="1440"/>
      </w:pPr>
      <w:r>
        <w:rPr>
          <w:rFonts w:hint="eastAsia"/>
        </w:rPr>
        <w:t>（计划时间：第三、四周，初步验收与</w:t>
      </w:r>
      <w:r w:rsidR="006447B8">
        <w:rPr>
          <w:rFonts w:hint="eastAsia"/>
        </w:rPr>
        <w:t>连接</w:t>
      </w:r>
      <w:r>
        <w:rPr>
          <w:rFonts w:hint="eastAsia"/>
        </w:rPr>
        <w:t>测试时间：</w:t>
      </w:r>
      <w:r w:rsidRPr="00FA224F">
        <w:rPr>
          <w:rFonts w:hint="eastAsia"/>
          <w:color w:val="FF0000"/>
        </w:rPr>
        <w:t>2017</w:t>
      </w:r>
      <w:r w:rsidRPr="00FA224F">
        <w:rPr>
          <w:rFonts w:hint="eastAsia"/>
          <w:color w:val="FF0000"/>
        </w:rPr>
        <w:t>年</w:t>
      </w:r>
      <w:r w:rsidRPr="00FA224F">
        <w:rPr>
          <w:rFonts w:hint="eastAsia"/>
          <w:color w:val="FF0000"/>
        </w:rPr>
        <w:t>11</w:t>
      </w:r>
      <w:r w:rsidRPr="00FA224F">
        <w:rPr>
          <w:rFonts w:hint="eastAsia"/>
          <w:color w:val="FF0000"/>
        </w:rPr>
        <w:t>月</w:t>
      </w:r>
      <w:r w:rsidRPr="00FA224F">
        <w:rPr>
          <w:rFonts w:hint="eastAsia"/>
          <w:color w:val="FF0000"/>
        </w:rPr>
        <w:t>10</w:t>
      </w:r>
      <w:r w:rsidRPr="00FA224F">
        <w:rPr>
          <w:rFonts w:hint="eastAsia"/>
          <w:color w:val="FF0000"/>
        </w:rPr>
        <w:t>日</w:t>
      </w:r>
      <w:r>
        <w:rPr>
          <w:rFonts w:hint="eastAsia"/>
        </w:rPr>
        <w:t>）</w:t>
      </w:r>
    </w:p>
    <w:p w:rsidR="00826EAF" w:rsidRPr="00E86E5C" w:rsidRDefault="002D6295" w:rsidP="00935D07">
      <w:pPr>
        <w:spacing w:line="220" w:lineRule="atLeast"/>
        <w:ind w:firstLine="720"/>
        <w:rPr>
          <w:b/>
          <w:sz w:val="26"/>
          <w:szCs w:val="26"/>
        </w:rPr>
      </w:pPr>
      <w:r w:rsidRPr="00E86E5C">
        <w:rPr>
          <w:rFonts w:hint="eastAsia"/>
          <w:b/>
          <w:sz w:val="26"/>
          <w:szCs w:val="26"/>
        </w:rPr>
        <w:t>第二阶段：</w:t>
      </w:r>
      <w:r w:rsidR="006447B8" w:rsidRPr="00E86E5C">
        <w:rPr>
          <w:rFonts w:hint="eastAsia"/>
          <w:b/>
          <w:sz w:val="26"/>
          <w:szCs w:val="26"/>
        </w:rPr>
        <w:t>特色功能的添加</w:t>
      </w:r>
    </w:p>
    <w:p w:rsidR="002D6295" w:rsidRPr="00E86E5C" w:rsidRDefault="006447B8" w:rsidP="00935D07">
      <w:pPr>
        <w:spacing w:line="220" w:lineRule="atLeast"/>
        <w:ind w:firstLine="720"/>
        <w:rPr>
          <w:b/>
          <w:sz w:val="26"/>
          <w:szCs w:val="26"/>
        </w:rPr>
      </w:pPr>
      <w:r w:rsidRPr="00E86E5C">
        <w:rPr>
          <w:rFonts w:hint="eastAsia"/>
          <w:b/>
          <w:sz w:val="26"/>
          <w:szCs w:val="26"/>
        </w:rPr>
        <w:t>（</w:t>
      </w:r>
      <w:r w:rsidR="00826EAF" w:rsidRPr="00E86E5C">
        <w:rPr>
          <w:rFonts w:hint="eastAsia"/>
          <w:b/>
          <w:sz w:val="26"/>
          <w:szCs w:val="26"/>
        </w:rPr>
        <w:t>2017</w:t>
      </w:r>
      <w:r w:rsidR="00826EAF" w:rsidRPr="00E86E5C">
        <w:rPr>
          <w:rFonts w:hint="eastAsia"/>
          <w:b/>
          <w:sz w:val="26"/>
          <w:szCs w:val="26"/>
        </w:rPr>
        <w:t>年</w:t>
      </w:r>
      <w:r w:rsidR="00826EAF" w:rsidRPr="00E86E5C">
        <w:rPr>
          <w:rFonts w:hint="eastAsia"/>
          <w:b/>
          <w:sz w:val="26"/>
          <w:szCs w:val="26"/>
        </w:rPr>
        <w:t>11</w:t>
      </w:r>
      <w:r w:rsidR="00826EAF" w:rsidRPr="00E86E5C">
        <w:rPr>
          <w:rFonts w:hint="eastAsia"/>
          <w:b/>
          <w:sz w:val="26"/>
          <w:szCs w:val="26"/>
        </w:rPr>
        <w:t>月</w:t>
      </w:r>
      <w:r w:rsidR="00826EAF" w:rsidRPr="00E86E5C">
        <w:rPr>
          <w:rFonts w:hint="eastAsia"/>
          <w:b/>
          <w:sz w:val="26"/>
          <w:szCs w:val="26"/>
        </w:rPr>
        <w:t>11</w:t>
      </w:r>
      <w:r w:rsidR="00826EAF" w:rsidRPr="00E86E5C">
        <w:rPr>
          <w:rFonts w:hint="eastAsia"/>
          <w:b/>
          <w:sz w:val="26"/>
          <w:szCs w:val="26"/>
        </w:rPr>
        <w:t>日到</w:t>
      </w:r>
      <w:r w:rsidR="00826EAF" w:rsidRPr="00E86E5C">
        <w:rPr>
          <w:rFonts w:hint="eastAsia"/>
          <w:b/>
          <w:sz w:val="26"/>
          <w:szCs w:val="26"/>
        </w:rPr>
        <w:t>12</w:t>
      </w:r>
      <w:r w:rsidR="00826EAF" w:rsidRPr="00E86E5C">
        <w:rPr>
          <w:rFonts w:hint="eastAsia"/>
          <w:b/>
          <w:sz w:val="26"/>
          <w:szCs w:val="26"/>
        </w:rPr>
        <w:t>月</w:t>
      </w:r>
      <w:r w:rsidR="00826EAF" w:rsidRPr="00E86E5C">
        <w:rPr>
          <w:rFonts w:hint="eastAsia"/>
          <w:b/>
          <w:sz w:val="26"/>
          <w:szCs w:val="26"/>
        </w:rPr>
        <w:t>01</w:t>
      </w:r>
      <w:r w:rsidR="00826EAF" w:rsidRPr="00E86E5C">
        <w:rPr>
          <w:rFonts w:hint="eastAsia"/>
          <w:b/>
          <w:sz w:val="26"/>
          <w:szCs w:val="26"/>
        </w:rPr>
        <w:t>日</w:t>
      </w:r>
      <w:r w:rsidRPr="00E86E5C">
        <w:rPr>
          <w:rFonts w:hint="eastAsia"/>
          <w:b/>
          <w:sz w:val="26"/>
          <w:szCs w:val="26"/>
        </w:rPr>
        <w:t>）</w:t>
      </w:r>
    </w:p>
    <w:p w:rsidR="006447B8" w:rsidRDefault="006447B8" w:rsidP="00935D07">
      <w:pPr>
        <w:spacing w:line="220" w:lineRule="atLeast"/>
        <w:ind w:firstLine="720"/>
      </w:pPr>
      <w:r>
        <w:rPr>
          <w:rFonts w:hint="eastAsia"/>
        </w:rPr>
        <w:tab/>
      </w:r>
      <w:r>
        <w:rPr>
          <w:rFonts w:hint="eastAsia"/>
        </w:rPr>
        <w:t>具体时间安排以及分工待第一阶段完成后再按实际情况考量与讨论设计。</w:t>
      </w:r>
    </w:p>
    <w:p w:rsidR="00144007" w:rsidRDefault="00144007" w:rsidP="00935D07">
      <w:pPr>
        <w:spacing w:line="220" w:lineRule="atLeast"/>
        <w:ind w:firstLine="720"/>
      </w:pPr>
      <w:r>
        <w:rPr>
          <w:rFonts w:hint="eastAsia"/>
        </w:rPr>
        <w:t xml:space="preserve">        </w:t>
      </w:r>
      <w:r>
        <w:rPr>
          <w:rFonts w:hint="eastAsia"/>
        </w:rPr>
        <w:t>（详情请看第二阶段的图书馆系统软件计划书）</w:t>
      </w:r>
    </w:p>
    <w:p w:rsidR="00826EAF" w:rsidRPr="00E86E5C" w:rsidRDefault="002D6295" w:rsidP="00935D07">
      <w:pPr>
        <w:spacing w:line="220" w:lineRule="atLeast"/>
        <w:ind w:firstLine="720"/>
        <w:rPr>
          <w:b/>
          <w:sz w:val="26"/>
          <w:szCs w:val="26"/>
        </w:rPr>
      </w:pPr>
      <w:r w:rsidRPr="00E86E5C">
        <w:rPr>
          <w:rFonts w:hint="eastAsia"/>
          <w:b/>
          <w:sz w:val="26"/>
          <w:szCs w:val="26"/>
        </w:rPr>
        <w:t>第三阶段：</w:t>
      </w:r>
      <w:r w:rsidR="00826EAF" w:rsidRPr="00E86E5C">
        <w:rPr>
          <w:rFonts w:hint="eastAsia"/>
          <w:b/>
          <w:sz w:val="26"/>
          <w:szCs w:val="26"/>
        </w:rPr>
        <w:t>系统的漏洞测试以及完善工作</w:t>
      </w:r>
    </w:p>
    <w:p w:rsidR="002D6295" w:rsidRPr="00E86E5C" w:rsidRDefault="00826EAF" w:rsidP="00935D07">
      <w:pPr>
        <w:spacing w:line="220" w:lineRule="atLeast"/>
        <w:ind w:firstLine="720"/>
        <w:rPr>
          <w:b/>
          <w:sz w:val="26"/>
          <w:szCs w:val="26"/>
        </w:rPr>
      </w:pPr>
      <w:r w:rsidRPr="00E86E5C">
        <w:rPr>
          <w:rFonts w:hint="eastAsia"/>
          <w:b/>
          <w:sz w:val="26"/>
          <w:szCs w:val="26"/>
        </w:rPr>
        <w:t>（</w:t>
      </w:r>
      <w:r w:rsidRPr="00E86E5C">
        <w:rPr>
          <w:rFonts w:hint="eastAsia"/>
          <w:b/>
          <w:sz w:val="26"/>
          <w:szCs w:val="26"/>
        </w:rPr>
        <w:t>2017</w:t>
      </w:r>
      <w:r w:rsidRPr="00E86E5C">
        <w:rPr>
          <w:rFonts w:hint="eastAsia"/>
          <w:b/>
          <w:sz w:val="26"/>
          <w:szCs w:val="26"/>
        </w:rPr>
        <w:t>年</w:t>
      </w:r>
      <w:r w:rsidRPr="00E86E5C">
        <w:rPr>
          <w:rFonts w:hint="eastAsia"/>
          <w:b/>
          <w:sz w:val="26"/>
          <w:szCs w:val="26"/>
        </w:rPr>
        <w:t>12</w:t>
      </w:r>
      <w:r w:rsidRPr="00E86E5C">
        <w:rPr>
          <w:rFonts w:hint="eastAsia"/>
          <w:b/>
          <w:sz w:val="26"/>
          <w:szCs w:val="26"/>
        </w:rPr>
        <w:t>月</w:t>
      </w:r>
      <w:r w:rsidRPr="00E86E5C">
        <w:rPr>
          <w:rFonts w:hint="eastAsia"/>
          <w:b/>
          <w:sz w:val="26"/>
          <w:szCs w:val="26"/>
        </w:rPr>
        <w:t>02</w:t>
      </w:r>
      <w:r w:rsidRPr="00E86E5C">
        <w:rPr>
          <w:rFonts w:hint="eastAsia"/>
          <w:b/>
          <w:sz w:val="26"/>
          <w:szCs w:val="26"/>
        </w:rPr>
        <w:t>日到</w:t>
      </w:r>
      <w:r w:rsidRPr="00E86E5C">
        <w:rPr>
          <w:rFonts w:hint="eastAsia"/>
          <w:b/>
          <w:sz w:val="26"/>
          <w:szCs w:val="26"/>
        </w:rPr>
        <w:t>12</w:t>
      </w:r>
      <w:r w:rsidRPr="00E86E5C">
        <w:rPr>
          <w:rFonts w:hint="eastAsia"/>
          <w:b/>
          <w:sz w:val="26"/>
          <w:szCs w:val="26"/>
        </w:rPr>
        <w:t>月</w:t>
      </w:r>
      <w:r w:rsidRPr="00E86E5C">
        <w:rPr>
          <w:rFonts w:hint="eastAsia"/>
          <w:b/>
          <w:sz w:val="26"/>
          <w:szCs w:val="26"/>
        </w:rPr>
        <w:t>15</w:t>
      </w:r>
      <w:r w:rsidRPr="00E86E5C">
        <w:rPr>
          <w:rFonts w:hint="eastAsia"/>
          <w:b/>
          <w:sz w:val="26"/>
          <w:szCs w:val="26"/>
        </w:rPr>
        <w:t>日）</w:t>
      </w:r>
    </w:p>
    <w:p w:rsidR="00826EAF" w:rsidRDefault="00826EAF" w:rsidP="00935D07">
      <w:pPr>
        <w:spacing w:line="220" w:lineRule="atLeast"/>
        <w:ind w:firstLine="720"/>
      </w:pPr>
      <w:r>
        <w:rPr>
          <w:rFonts w:hint="eastAsia"/>
        </w:rPr>
        <w:tab/>
      </w:r>
      <w:r>
        <w:rPr>
          <w:rFonts w:hint="eastAsia"/>
        </w:rPr>
        <w:t>具体时间安排以及分工待第二阶段完成后再按实际情况考量与讨论设计。</w:t>
      </w:r>
    </w:p>
    <w:p w:rsidR="00144007" w:rsidRDefault="00144007" w:rsidP="00935D07">
      <w:pPr>
        <w:spacing w:line="220" w:lineRule="atLeast"/>
        <w:ind w:firstLine="720"/>
      </w:pPr>
      <w:r>
        <w:rPr>
          <w:rFonts w:hint="eastAsia"/>
        </w:rPr>
        <w:t xml:space="preserve">       </w:t>
      </w:r>
      <w:r>
        <w:rPr>
          <w:rFonts w:hint="eastAsia"/>
        </w:rPr>
        <w:t>（详情请看第二阶段的图书馆系统软件计划书）</w:t>
      </w:r>
    </w:p>
    <w:p w:rsidR="00935D07" w:rsidRDefault="00935D07" w:rsidP="00935D07">
      <w:pPr>
        <w:spacing w:line="220" w:lineRule="atLeast"/>
        <w:rPr>
          <w:b/>
          <w:sz w:val="40"/>
          <w:szCs w:val="40"/>
        </w:rPr>
      </w:pPr>
      <w:r w:rsidRPr="00826EAF">
        <w:rPr>
          <w:rFonts w:hint="eastAsia"/>
          <w:b/>
          <w:sz w:val="40"/>
          <w:szCs w:val="40"/>
        </w:rPr>
        <w:t>第五章</w:t>
      </w:r>
      <w:r w:rsidRPr="00826EAF">
        <w:rPr>
          <w:rFonts w:hint="eastAsia"/>
          <w:b/>
          <w:sz w:val="40"/>
          <w:szCs w:val="40"/>
        </w:rPr>
        <w:t xml:space="preserve"> </w:t>
      </w:r>
      <w:bookmarkStart w:id="29" w:name="细则要求问题"/>
      <w:r w:rsidR="00144007">
        <w:rPr>
          <w:rFonts w:hint="eastAsia"/>
          <w:b/>
          <w:sz w:val="40"/>
          <w:szCs w:val="40"/>
        </w:rPr>
        <w:t>细则要求</w:t>
      </w:r>
      <w:r w:rsidRPr="00826EAF">
        <w:rPr>
          <w:rFonts w:hint="eastAsia"/>
          <w:b/>
          <w:sz w:val="40"/>
          <w:szCs w:val="40"/>
        </w:rPr>
        <w:t>问题</w:t>
      </w:r>
      <w:bookmarkEnd w:id="29"/>
    </w:p>
    <w:p w:rsidR="00960572" w:rsidRDefault="00960572" w:rsidP="00935D07">
      <w:pPr>
        <w:spacing w:line="220" w:lineRule="atLeast"/>
      </w:pPr>
      <w:r>
        <w:rPr>
          <w:rFonts w:hint="eastAsia"/>
        </w:rPr>
        <w:t>1</w:t>
      </w:r>
      <w:r>
        <w:rPr>
          <w:rFonts w:hint="eastAsia"/>
        </w:rPr>
        <w:t>：</w:t>
      </w:r>
      <w:r w:rsidR="00450B74">
        <w:rPr>
          <w:rFonts w:hint="eastAsia"/>
        </w:rPr>
        <w:t>建议每位成员需要有自己的工作日志，用于记录在整一个开发过程自己所承担任务以及编程设计之中做的变动及具体日期。（</w:t>
      </w:r>
      <w:r w:rsidR="00450B74">
        <w:rPr>
          <w:rFonts w:hint="eastAsia"/>
        </w:rPr>
        <w:t>word or txt or else</w:t>
      </w:r>
      <w:r w:rsidR="00450B74">
        <w:rPr>
          <w:rFonts w:hint="eastAsia"/>
        </w:rPr>
        <w:t>格式都</w:t>
      </w:r>
      <w:r w:rsidR="00450B74">
        <w:rPr>
          <w:rFonts w:hint="eastAsia"/>
        </w:rPr>
        <w:t>OK</w:t>
      </w:r>
      <w:r w:rsidR="00450B74">
        <w:rPr>
          <w:rFonts w:hint="eastAsia"/>
        </w:rPr>
        <w:t>）</w:t>
      </w:r>
    </w:p>
    <w:p w:rsidR="00450B74" w:rsidRDefault="00450B74" w:rsidP="00935D07">
      <w:pPr>
        <w:spacing w:line="220" w:lineRule="atLeast"/>
      </w:pPr>
      <w:r>
        <w:rPr>
          <w:rFonts w:hint="eastAsia"/>
        </w:rPr>
        <w:t>2</w:t>
      </w:r>
      <w:r>
        <w:rPr>
          <w:rFonts w:hint="eastAsia"/>
        </w:rPr>
        <w:t>：编程过程中命名规则需要符合多数的计算机程序开发规范</w:t>
      </w:r>
    </w:p>
    <w:p w:rsidR="00450B74" w:rsidRDefault="00450B74" w:rsidP="00935D07">
      <w:pPr>
        <w:spacing w:line="220" w:lineRule="atLeast"/>
      </w:pPr>
      <w:r>
        <w:rPr>
          <w:rFonts w:hint="eastAsia"/>
        </w:rPr>
        <w:t>3</w:t>
      </w:r>
      <w:r>
        <w:rPr>
          <w:rFonts w:hint="eastAsia"/>
        </w:rPr>
        <w:t>：尽量多写注释帮助代码连接时查找问题以及互相调试</w:t>
      </w:r>
      <w:r>
        <w:rPr>
          <w:rFonts w:hint="eastAsia"/>
        </w:rPr>
        <w:t>////</w:t>
      </w:r>
      <w:r>
        <w:rPr>
          <w:rFonts w:hint="eastAsia"/>
        </w:rPr>
        <w:t>起码每个函数里要有一句一上注释</w:t>
      </w:r>
    </w:p>
    <w:p w:rsidR="00450B74" w:rsidRDefault="00450B74" w:rsidP="00935D07">
      <w:pPr>
        <w:spacing w:line="220" w:lineRule="atLeast"/>
      </w:pPr>
      <w:r>
        <w:rPr>
          <w:rFonts w:hint="eastAsia"/>
        </w:rPr>
        <w:lastRenderedPageBreak/>
        <w:t>4</w:t>
      </w:r>
      <w:r>
        <w:rPr>
          <w:rFonts w:hint="eastAsia"/>
        </w:rPr>
        <w:t>：</w:t>
      </w:r>
      <w:r w:rsidR="00670E99">
        <w:rPr>
          <w:rFonts w:hint="eastAsia"/>
        </w:rPr>
        <w:t>编程过程中多沟通</w:t>
      </w:r>
      <w:r w:rsidR="00670E99">
        <w:rPr>
          <w:rFonts w:hint="eastAsia"/>
        </w:rPr>
        <w:t>*3</w:t>
      </w:r>
      <w:r w:rsidR="00670E99">
        <w:rPr>
          <w:rFonts w:hint="eastAsia"/>
        </w:rPr>
        <w:t>（表强调）。</w:t>
      </w:r>
      <w:r w:rsidR="00670E99">
        <w:rPr>
          <w:rFonts w:hint="eastAsia"/>
        </w:rPr>
        <w:t>//</w:t>
      </w:r>
      <w:r w:rsidR="00670E99">
        <w:rPr>
          <w:rFonts w:hint="eastAsia"/>
        </w:rPr>
        <w:t>比如数据结构、数据类型应该怎么样更合适，是没法一开始就直接空想出最准确的方式，需要边写边发现，慢慢讨论调整。</w:t>
      </w:r>
    </w:p>
    <w:p w:rsidR="00AD4838" w:rsidRDefault="00AD4838" w:rsidP="00935D07">
      <w:pPr>
        <w:spacing w:line="220" w:lineRule="atLeast"/>
      </w:pPr>
      <w:r w:rsidRPr="00AD4838">
        <w:rPr>
          <w:rFonts w:hint="eastAsia"/>
        </w:rPr>
        <w:t>5</w:t>
      </w:r>
      <w:r w:rsidRPr="00AD4838">
        <w:rPr>
          <w:rFonts w:hint="eastAsia"/>
        </w:rPr>
        <w:t>：做出接口（或者其他代码要素）的版本更新时，需要直接在原接口上直接改，文字声明也需要另外写出来，比如“将</w:t>
      </w:r>
      <w:r w:rsidRPr="00AD4838">
        <w:rPr>
          <w:rFonts w:hint="eastAsia"/>
        </w:rPr>
        <w:t xml:space="preserve">people </w:t>
      </w:r>
      <w:r w:rsidRPr="00AD4838">
        <w:rPr>
          <w:rFonts w:hint="eastAsia"/>
        </w:rPr>
        <w:t>中的</w:t>
      </w:r>
      <w:r w:rsidRPr="00AD4838">
        <w:rPr>
          <w:rFonts w:hint="eastAsia"/>
        </w:rPr>
        <w:t>rank</w:t>
      </w:r>
      <w:r w:rsidRPr="00AD4838">
        <w:rPr>
          <w:rFonts w:hint="eastAsia"/>
        </w:rPr>
        <w:t>改名</w:t>
      </w:r>
      <w:r w:rsidRPr="00AD4838">
        <w:rPr>
          <w:rFonts w:hint="eastAsia"/>
        </w:rPr>
        <w:t>level</w:t>
      </w:r>
      <w:r w:rsidRPr="00AD4838">
        <w:rPr>
          <w:rFonts w:hint="eastAsia"/>
        </w:rPr>
        <w:t>”，需要直接在原来的</w:t>
      </w:r>
      <w:r w:rsidRPr="00AD4838">
        <w:rPr>
          <w:rFonts w:hint="eastAsia"/>
        </w:rPr>
        <w:t>struc</w:t>
      </w:r>
      <w:r w:rsidRPr="00AD4838">
        <w:rPr>
          <w:rFonts w:hint="eastAsia"/>
        </w:rPr>
        <w:t>里面也更改，再在下方做文字更新说明，方便其他人员的直接更改。（</w:t>
      </w:r>
      <w:r w:rsidRPr="00AD4838">
        <w:rPr>
          <w:rFonts w:hint="eastAsia"/>
        </w:rPr>
        <w:t>10/16</w:t>
      </w:r>
      <w:r w:rsidRPr="00AD4838">
        <w:rPr>
          <w:rFonts w:hint="eastAsia"/>
        </w:rPr>
        <w:t>添加）</w:t>
      </w:r>
    </w:p>
    <w:p w:rsidR="00AD4838" w:rsidRPr="00AD4838" w:rsidRDefault="00AD4838" w:rsidP="00935D07">
      <w:pPr>
        <w:spacing w:line="220" w:lineRule="atLeast"/>
        <w:rPr>
          <w:color w:val="0070C0"/>
        </w:rPr>
      </w:pPr>
      <w:r w:rsidRPr="00AD4838">
        <w:rPr>
          <w:rFonts w:hint="eastAsia"/>
          <w:color w:val="0070C0"/>
        </w:rPr>
        <w:t>6</w:t>
      </w:r>
      <w:r w:rsidRPr="00AD4838">
        <w:rPr>
          <w:rFonts w:hint="eastAsia"/>
          <w:color w:val="0070C0"/>
        </w:rPr>
        <w:t>：建议每个成员在开发时将其他成员提交的资料按名字以及负责任务部分分文件夹放，按时间排序，方便使用。</w:t>
      </w:r>
    </w:p>
    <w:p w:rsidR="00935D07" w:rsidRDefault="00935D07" w:rsidP="00935D07">
      <w:pPr>
        <w:spacing w:line="220" w:lineRule="atLeast"/>
        <w:rPr>
          <w:b/>
          <w:sz w:val="40"/>
          <w:szCs w:val="40"/>
        </w:rPr>
      </w:pPr>
      <w:r w:rsidRPr="00826EAF">
        <w:rPr>
          <w:rFonts w:hint="eastAsia"/>
          <w:b/>
          <w:sz w:val="40"/>
          <w:szCs w:val="40"/>
        </w:rPr>
        <w:t>第六章</w:t>
      </w:r>
      <w:r w:rsidRPr="00826EAF">
        <w:rPr>
          <w:rFonts w:hint="eastAsia"/>
          <w:b/>
          <w:sz w:val="40"/>
          <w:szCs w:val="40"/>
        </w:rPr>
        <w:t xml:space="preserve"> </w:t>
      </w:r>
      <w:bookmarkStart w:id="30" w:name="软件配置"/>
      <w:r w:rsidRPr="00826EAF">
        <w:rPr>
          <w:rFonts w:hint="eastAsia"/>
          <w:b/>
          <w:sz w:val="40"/>
          <w:szCs w:val="40"/>
        </w:rPr>
        <w:t>软件配置</w:t>
      </w:r>
      <w:bookmarkEnd w:id="30"/>
    </w:p>
    <w:p w:rsidR="00144007" w:rsidRPr="00B07A59" w:rsidRDefault="00144007" w:rsidP="00B07A59">
      <w:pPr>
        <w:spacing w:line="220" w:lineRule="atLeast"/>
        <w:ind w:leftChars="100" w:left="220"/>
        <w:rPr>
          <w:sz w:val="30"/>
          <w:szCs w:val="30"/>
        </w:rPr>
      </w:pPr>
      <w:r w:rsidRPr="00B07A59">
        <w:rPr>
          <w:rFonts w:hint="eastAsia"/>
          <w:sz w:val="30"/>
          <w:szCs w:val="30"/>
        </w:rPr>
        <w:t>IDE: codeblocks</w:t>
      </w:r>
    </w:p>
    <w:p w:rsidR="00FA224F" w:rsidRPr="00B07A59" w:rsidRDefault="00FA224F" w:rsidP="00B07A59">
      <w:pPr>
        <w:spacing w:line="220" w:lineRule="atLeast"/>
        <w:ind w:leftChars="100" w:left="220"/>
        <w:rPr>
          <w:sz w:val="30"/>
          <w:szCs w:val="30"/>
        </w:rPr>
      </w:pPr>
      <w:r w:rsidRPr="00B07A59">
        <w:rPr>
          <w:rFonts w:hint="eastAsia"/>
          <w:sz w:val="30"/>
          <w:szCs w:val="30"/>
        </w:rPr>
        <w:t>可视化：</w:t>
      </w:r>
      <w:r w:rsidRPr="00B07A59">
        <w:rPr>
          <w:rFonts w:hint="eastAsia"/>
          <w:sz w:val="30"/>
          <w:szCs w:val="30"/>
        </w:rPr>
        <w:t>QT</w:t>
      </w:r>
      <w:r w:rsidRPr="00B07A59">
        <w:rPr>
          <w:rFonts w:hint="eastAsia"/>
          <w:sz w:val="30"/>
          <w:szCs w:val="30"/>
        </w:rPr>
        <w:t>（初步计划，未定）</w:t>
      </w:r>
    </w:p>
    <w:p w:rsidR="0071485B" w:rsidRDefault="00935D07" w:rsidP="00935D07">
      <w:pPr>
        <w:spacing w:line="220" w:lineRule="atLeast"/>
        <w:rPr>
          <w:b/>
          <w:sz w:val="40"/>
          <w:szCs w:val="40"/>
        </w:rPr>
      </w:pPr>
      <w:r w:rsidRPr="00826EAF">
        <w:rPr>
          <w:rFonts w:hint="eastAsia"/>
          <w:b/>
          <w:sz w:val="40"/>
          <w:szCs w:val="40"/>
        </w:rPr>
        <w:t>第七章</w:t>
      </w:r>
      <w:r w:rsidRPr="00826EAF">
        <w:rPr>
          <w:rFonts w:hint="eastAsia"/>
          <w:b/>
          <w:sz w:val="40"/>
          <w:szCs w:val="40"/>
        </w:rPr>
        <w:t xml:space="preserve"> </w:t>
      </w:r>
      <w:bookmarkStart w:id="31" w:name="人员组织"/>
      <w:r w:rsidRPr="00826EAF">
        <w:rPr>
          <w:rFonts w:hint="eastAsia"/>
          <w:b/>
          <w:sz w:val="40"/>
          <w:szCs w:val="40"/>
        </w:rPr>
        <w:t>人员组织</w:t>
      </w:r>
      <w:bookmarkEnd w:id="31"/>
    </w:p>
    <w:p w:rsidR="00F03DD1" w:rsidRPr="00F03DD1" w:rsidRDefault="00F03DD1" w:rsidP="00F03DD1">
      <w:pPr>
        <w:spacing w:line="220" w:lineRule="atLeast"/>
        <w:rPr>
          <w:b/>
          <w:sz w:val="30"/>
          <w:szCs w:val="30"/>
        </w:rPr>
      </w:pPr>
      <w:r w:rsidRPr="00F03DD1">
        <w:rPr>
          <w:rFonts w:hint="eastAsia"/>
          <w:b/>
          <w:sz w:val="30"/>
          <w:szCs w:val="30"/>
        </w:rPr>
        <w:t>第一阶段：构建具有初步功能的命令行图书馆管理系统。</w:t>
      </w:r>
    </w:p>
    <w:p w:rsidR="0071485B" w:rsidRPr="00FA224F" w:rsidRDefault="0071485B" w:rsidP="00935D07">
      <w:pPr>
        <w:spacing w:line="220" w:lineRule="atLeast"/>
        <w:rPr>
          <w:b/>
        </w:rPr>
      </w:pPr>
      <w:r w:rsidRPr="00FA224F">
        <w:rPr>
          <w:rFonts w:hint="eastAsia"/>
          <w:b/>
        </w:rPr>
        <w:t>第一部分：</w:t>
      </w:r>
    </w:p>
    <w:p w:rsidR="0071485B" w:rsidRDefault="0071485B" w:rsidP="0071485B">
      <w:pPr>
        <w:ind w:leftChars="400" w:left="880"/>
      </w:pPr>
      <w:r>
        <w:rPr>
          <w:rFonts w:hint="eastAsia"/>
        </w:rPr>
        <w:t>1</w:t>
      </w:r>
      <w:r>
        <w:rPr>
          <w:rFonts w:hint="eastAsia"/>
        </w:rPr>
        <w:t>：输入输出与文件处理工作程序编程</w:t>
      </w:r>
    </w:p>
    <w:p w:rsidR="0071485B" w:rsidRPr="00FA224F" w:rsidRDefault="0071485B" w:rsidP="0071485B">
      <w:pPr>
        <w:ind w:firstLineChars="500" w:firstLine="1100"/>
        <w:rPr>
          <w:b/>
        </w:rPr>
      </w:pPr>
      <w:r w:rsidRPr="00FA224F">
        <w:rPr>
          <w:rFonts w:hint="eastAsia"/>
          <w:b/>
        </w:rPr>
        <w:t>：丛爽</w:t>
      </w:r>
    </w:p>
    <w:p w:rsidR="0071485B" w:rsidRDefault="0071485B" w:rsidP="0071485B">
      <w:pPr>
        <w:spacing w:line="220" w:lineRule="atLeast"/>
        <w:ind w:leftChars="400" w:left="880"/>
      </w:pPr>
      <w:r>
        <w:rPr>
          <w:rFonts w:hint="eastAsia"/>
        </w:rPr>
        <w:t>2</w:t>
      </w:r>
      <w:r>
        <w:rPr>
          <w:rFonts w:hint="eastAsia"/>
        </w:rPr>
        <w:t>：图书增删改查</w:t>
      </w:r>
      <w:r>
        <w:rPr>
          <w:rFonts w:hint="eastAsia"/>
        </w:rPr>
        <w:t xml:space="preserve">  </w:t>
      </w:r>
      <w:r>
        <w:rPr>
          <w:rFonts w:hint="eastAsia"/>
        </w:rPr>
        <w:t>与</w:t>
      </w:r>
      <w:r>
        <w:rPr>
          <w:rFonts w:hint="eastAsia"/>
        </w:rPr>
        <w:t xml:space="preserve">  </w:t>
      </w:r>
      <w:r>
        <w:rPr>
          <w:rFonts w:hint="eastAsia"/>
        </w:rPr>
        <w:t>账号的增删改查程序编程</w:t>
      </w:r>
    </w:p>
    <w:p w:rsidR="0071485B" w:rsidRPr="00FA224F" w:rsidRDefault="00FA224F" w:rsidP="00935D07">
      <w:pPr>
        <w:spacing w:line="220" w:lineRule="atLeast"/>
        <w:rPr>
          <w:b/>
        </w:rPr>
      </w:pPr>
      <w:r w:rsidRPr="00FA224F">
        <w:rPr>
          <w:rFonts w:hint="eastAsia"/>
          <w:b/>
        </w:rPr>
        <w:tab/>
        <w:t xml:space="preserve">   </w:t>
      </w:r>
      <w:r w:rsidR="0071485B" w:rsidRPr="00FA224F">
        <w:rPr>
          <w:rFonts w:hint="eastAsia"/>
          <w:b/>
        </w:rPr>
        <w:t>增：刘真</w:t>
      </w:r>
    </w:p>
    <w:p w:rsidR="0071485B" w:rsidRPr="00FA224F" w:rsidRDefault="00FA224F" w:rsidP="00935D07">
      <w:pPr>
        <w:spacing w:line="220" w:lineRule="atLeast"/>
        <w:rPr>
          <w:b/>
        </w:rPr>
      </w:pPr>
      <w:r w:rsidRPr="00FA224F">
        <w:rPr>
          <w:rFonts w:hint="eastAsia"/>
          <w:b/>
        </w:rPr>
        <w:t xml:space="preserve">             </w:t>
      </w:r>
      <w:r w:rsidR="0071485B" w:rsidRPr="00FA224F">
        <w:rPr>
          <w:rFonts w:hint="eastAsia"/>
          <w:b/>
        </w:rPr>
        <w:t>删：徐云哲</w:t>
      </w:r>
    </w:p>
    <w:p w:rsidR="0071485B" w:rsidRPr="00FA224F" w:rsidRDefault="0071485B" w:rsidP="00935D07">
      <w:pPr>
        <w:spacing w:line="220" w:lineRule="atLeast"/>
        <w:rPr>
          <w:b/>
        </w:rPr>
      </w:pPr>
      <w:r w:rsidRPr="00FA224F">
        <w:rPr>
          <w:rFonts w:hint="eastAsia"/>
          <w:b/>
        </w:rPr>
        <w:tab/>
      </w:r>
      <w:r w:rsidR="00FA224F" w:rsidRPr="00FA224F">
        <w:rPr>
          <w:rFonts w:hint="eastAsia"/>
          <w:b/>
        </w:rPr>
        <w:t xml:space="preserve">  </w:t>
      </w:r>
      <w:r w:rsidRPr="00FA224F">
        <w:rPr>
          <w:rFonts w:hint="eastAsia"/>
          <w:b/>
        </w:rPr>
        <w:t>改：颜晓书</w:t>
      </w:r>
    </w:p>
    <w:p w:rsidR="0071485B" w:rsidRDefault="0071485B" w:rsidP="00935D07">
      <w:pPr>
        <w:spacing w:line="220" w:lineRule="atLeast"/>
        <w:rPr>
          <w:b/>
        </w:rPr>
      </w:pPr>
      <w:r w:rsidRPr="00FA224F">
        <w:rPr>
          <w:rFonts w:hint="eastAsia"/>
          <w:b/>
        </w:rPr>
        <w:tab/>
        <w:t xml:space="preserve">  </w:t>
      </w:r>
      <w:r w:rsidRPr="00FA224F">
        <w:rPr>
          <w:rFonts w:hint="eastAsia"/>
          <w:b/>
        </w:rPr>
        <w:t>查：张文政</w:t>
      </w:r>
    </w:p>
    <w:p w:rsidR="000B2154" w:rsidRPr="00FA224F" w:rsidRDefault="000B2154" w:rsidP="00935D07">
      <w:pPr>
        <w:spacing w:line="220" w:lineRule="atLeast"/>
        <w:rPr>
          <w:b/>
        </w:rPr>
      </w:pPr>
      <w:r>
        <w:rPr>
          <w:rFonts w:hint="eastAsia"/>
          <w:b/>
        </w:rPr>
        <w:tab/>
      </w:r>
      <w:r>
        <w:rPr>
          <w:rFonts w:hint="eastAsia"/>
          <w:b/>
        </w:rPr>
        <w:t>数据截取：</w:t>
      </w:r>
      <w:r w:rsidRPr="000B2154">
        <w:rPr>
          <w:rFonts w:hint="eastAsia"/>
          <w:b/>
        </w:rPr>
        <w:t>燕晨放</w:t>
      </w:r>
    </w:p>
    <w:p w:rsidR="00FA224F" w:rsidRDefault="00FA224F" w:rsidP="00935D07">
      <w:pPr>
        <w:spacing w:line="220" w:lineRule="atLeast"/>
      </w:pPr>
      <w:r w:rsidRPr="00FA224F">
        <w:rPr>
          <w:rFonts w:hint="eastAsia"/>
          <w:b/>
        </w:rPr>
        <w:t>第二部分：</w:t>
      </w:r>
      <w:r>
        <w:rPr>
          <w:rFonts w:hint="eastAsia"/>
        </w:rPr>
        <w:t>（待</w:t>
      </w:r>
      <w:r w:rsidR="00F03DD1">
        <w:rPr>
          <w:rFonts w:hint="eastAsia"/>
        </w:rPr>
        <w:t>第一阶段</w:t>
      </w:r>
      <w:r>
        <w:rPr>
          <w:rFonts w:hint="eastAsia"/>
        </w:rPr>
        <w:t>第一部分完成后视个人情况再分配）</w:t>
      </w:r>
    </w:p>
    <w:p w:rsidR="00FA224F" w:rsidRDefault="00FA224F" w:rsidP="00935D07">
      <w:pPr>
        <w:spacing w:line="220" w:lineRule="atLeast"/>
      </w:pPr>
      <w:r>
        <w:rPr>
          <w:rFonts w:hint="eastAsia"/>
        </w:rPr>
        <w:tab/>
        <w:t>3</w:t>
      </w:r>
      <w:r>
        <w:rPr>
          <w:rFonts w:hint="eastAsia"/>
        </w:rPr>
        <w:t>：借书还书功能添加的程序编程</w:t>
      </w:r>
    </w:p>
    <w:p w:rsidR="00FA224F" w:rsidRDefault="00FA224F" w:rsidP="00935D07">
      <w:pPr>
        <w:spacing w:line="220" w:lineRule="atLeast"/>
      </w:pPr>
      <w:r>
        <w:rPr>
          <w:rFonts w:hint="eastAsia"/>
        </w:rPr>
        <w:lastRenderedPageBreak/>
        <w:tab/>
        <w:t>4</w:t>
      </w:r>
      <w:r>
        <w:rPr>
          <w:rFonts w:hint="eastAsia"/>
        </w:rPr>
        <w:t>：具有（使用者与管理者的）用户程序编程</w:t>
      </w:r>
    </w:p>
    <w:p w:rsidR="00704F5F" w:rsidRPr="00704F5F" w:rsidRDefault="00704F5F" w:rsidP="00704F5F">
      <w:pPr>
        <w:ind w:firstLineChars="150" w:firstLine="330"/>
        <w:rPr>
          <w:b/>
        </w:rPr>
      </w:pPr>
      <w:r>
        <w:rPr>
          <w:rFonts w:hint="eastAsia"/>
        </w:rPr>
        <w:tab/>
        <w:t xml:space="preserve">  </w:t>
      </w:r>
      <w:r w:rsidRPr="00FA224F">
        <w:rPr>
          <w:rFonts w:hint="eastAsia"/>
          <w:b/>
        </w:rPr>
        <w:t>：丛爽</w:t>
      </w:r>
    </w:p>
    <w:p w:rsidR="00704F5F" w:rsidRPr="00FA224F" w:rsidRDefault="00704F5F" w:rsidP="00704F5F">
      <w:pPr>
        <w:spacing w:line="220" w:lineRule="atLeast"/>
        <w:rPr>
          <w:b/>
        </w:rPr>
      </w:pPr>
      <w:r w:rsidRPr="00FA224F">
        <w:rPr>
          <w:rFonts w:hint="eastAsia"/>
          <w:b/>
        </w:rPr>
        <w:tab/>
        <w:t xml:space="preserve">   </w:t>
      </w:r>
      <w:r>
        <w:rPr>
          <w:rFonts w:hint="eastAsia"/>
          <w:b/>
        </w:rPr>
        <w:t>：</w:t>
      </w:r>
      <w:r w:rsidRPr="00FA224F">
        <w:rPr>
          <w:rFonts w:hint="eastAsia"/>
          <w:b/>
        </w:rPr>
        <w:t>刘真</w:t>
      </w:r>
    </w:p>
    <w:p w:rsidR="00704F5F" w:rsidRPr="00FA224F" w:rsidRDefault="00704F5F" w:rsidP="00704F5F">
      <w:pPr>
        <w:spacing w:line="220" w:lineRule="atLeast"/>
        <w:rPr>
          <w:b/>
        </w:rPr>
      </w:pPr>
      <w:r w:rsidRPr="00FA224F">
        <w:rPr>
          <w:rFonts w:hint="eastAsia"/>
          <w:b/>
        </w:rPr>
        <w:t xml:space="preserve">             </w:t>
      </w:r>
      <w:r w:rsidRPr="00FA224F">
        <w:rPr>
          <w:rFonts w:hint="eastAsia"/>
          <w:b/>
        </w:rPr>
        <w:t>：徐云哲</w:t>
      </w:r>
    </w:p>
    <w:p w:rsidR="00704F5F" w:rsidRPr="00FA224F" w:rsidRDefault="00704F5F" w:rsidP="00704F5F">
      <w:pPr>
        <w:spacing w:line="220" w:lineRule="atLeast"/>
        <w:rPr>
          <w:b/>
        </w:rPr>
      </w:pPr>
      <w:r w:rsidRPr="00FA224F">
        <w:rPr>
          <w:rFonts w:hint="eastAsia"/>
          <w:b/>
        </w:rPr>
        <w:tab/>
        <w:t xml:space="preserve">  </w:t>
      </w:r>
      <w:r w:rsidRPr="00FA224F">
        <w:rPr>
          <w:rFonts w:hint="eastAsia"/>
          <w:b/>
        </w:rPr>
        <w:t>：颜晓书</w:t>
      </w:r>
    </w:p>
    <w:p w:rsidR="00704F5F" w:rsidRDefault="00704F5F" w:rsidP="00704F5F">
      <w:pPr>
        <w:spacing w:line="220" w:lineRule="atLeast"/>
        <w:rPr>
          <w:b/>
        </w:rPr>
      </w:pPr>
      <w:r w:rsidRPr="00FA224F">
        <w:rPr>
          <w:rFonts w:hint="eastAsia"/>
          <w:b/>
        </w:rPr>
        <w:tab/>
        <w:t xml:space="preserve">  </w:t>
      </w:r>
      <w:r w:rsidRPr="00FA224F">
        <w:rPr>
          <w:rFonts w:hint="eastAsia"/>
          <w:b/>
        </w:rPr>
        <w:t>：张文政</w:t>
      </w:r>
    </w:p>
    <w:p w:rsidR="00704F5F" w:rsidRPr="00FA224F" w:rsidRDefault="00704F5F" w:rsidP="00704F5F">
      <w:pPr>
        <w:spacing w:line="220" w:lineRule="atLeast"/>
        <w:rPr>
          <w:b/>
        </w:rPr>
      </w:pPr>
      <w:r>
        <w:rPr>
          <w:rFonts w:hint="eastAsia"/>
          <w:b/>
        </w:rPr>
        <w:tab/>
        <w:t xml:space="preserve">  </w:t>
      </w:r>
      <w:r>
        <w:rPr>
          <w:rFonts w:hint="eastAsia"/>
          <w:b/>
        </w:rPr>
        <w:t>：</w:t>
      </w:r>
      <w:r w:rsidRPr="000B2154">
        <w:rPr>
          <w:rFonts w:hint="eastAsia"/>
          <w:b/>
        </w:rPr>
        <w:t>燕晨放</w:t>
      </w:r>
    </w:p>
    <w:p w:rsidR="00FA224F" w:rsidRDefault="00FA224F" w:rsidP="00935D07">
      <w:pPr>
        <w:spacing w:line="220" w:lineRule="atLeast"/>
      </w:pPr>
      <w:r w:rsidRPr="00FA224F">
        <w:rPr>
          <w:rFonts w:hint="eastAsia"/>
          <w:b/>
        </w:rPr>
        <w:t>第三部分：</w:t>
      </w:r>
      <w:r>
        <w:rPr>
          <w:rFonts w:hint="eastAsia"/>
        </w:rPr>
        <w:t>（待</w:t>
      </w:r>
      <w:r w:rsidR="00F03DD1">
        <w:rPr>
          <w:rFonts w:hint="eastAsia"/>
        </w:rPr>
        <w:t>第一阶段</w:t>
      </w:r>
      <w:r>
        <w:rPr>
          <w:rFonts w:hint="eastAsia"/>
        </w:rPr>
        <w:t>第二部分完成后视个人情况再分配）</w:t>
      </w:r>
    </w:p>
    <w:p w:rsidR="00FA224F" w:rsidRDefault="00FA224F" w:rsidP="00FA224F">
      <w:pPr>
        <w:spacing w:line="220" w:lineRule="atLeast"/>
        <w:ind w:firstLine="720"/>
      </w:pPr>
      <w:r>
        <w:rPr>
          <w:rFonts w:hint="eastAsia"/>
        </w:rPr>
        <w:t>5</w:t>
      </w:r>
      <w:r>
        <w:rPr>
          <w:rFonts w:hint="eastAsia"/>
        </w:rPr>
        <w:t>：形成可视化界面</w:t>
      </w:r>
    </w:p>
    <w:p w:rsidR="00F03DD1" w:rsidRDefault="00F03DD1" w:rsidP="00FA224F">
      <w:pPr>
        <w:spacing w:line="220" w:lineRule="atLeast"/>
        <w:ind w:firstLine="720"/>
      </w:pPr>
    </w:p>
    <w:p w:rsidR="00F03DD1" w:rsidRDefault="00F03DD1" w:rsidP="00F03DD1">
      <w:pPr>
        <w:spacing w:line="220" w:lineRule="atLeast"/>
        <w:rPr>
          <w:b/>
          <w:sz w:val="30"/>
          <w:szCs w:val="30"/>
        </w:rPr>
      </w:pPr>
      <w:r w:rsidRPr="00F03DD1">
        <w:rPr>
          <w:rFonts w:hint="eastAsia"/>
          <w:b/>
          <w:sz w:val="30"/>
          <w:szCs w:val="30"/>
        </w:rPr>
        <w:t>第二阶段：特色功能的添加</w:t>
      </w:r>
    </w:p>
    <w:p w:rsidR="00F03DD1" w:rsidRPr="00F03DD1" w:rsidRDefault="00F03DD1" w:rsidP="00F03DD1">
      <w:pPr>
        <w:spacing w:line="220" w:lineRule="atLeast"/>
      </w:pPr>
      <w:r>
        <w:rPr>
          <w:rFonts w:hint="eastAsia"/>
        </w:rPr>
        <w:t>具体时间安排以及分工待第一阶段完成后再按实际情况考量与讨论设计。</w:t>
      </w:r>
    </w:p>
    <w:p w:rsidR="00F03DD1" w:rsidRPr="00F03DD1" w:rsidRDefault="00F03DD1" w:rsidP="00F03DD1">
      <w:pPr>
        <w:spacing w:line="220" w:lineRule="atLeast"/>
        <w:rPr>
          <w:b/>
          <w:sz w:val="30"/>
          <w:szCs w:val="30"/>
        </w:rPr>
      </w:pPr>
      <w:r w:rsidRPr="00F03DD1">
        <w:rPr>
          <w:rFonts w:hint="eastAsia"/>
          <w:b/>
          <w:sz w:val="30"/>
          <w:szCs w:val="30"/>
        </w:rPr>
        <w:t>第三阶段：系统的漏洞测试以及完善工作</w:t>
      </w:r>
    </w:p>
    <w:p w:rsidR="00F03DD1" w:rsidRPr="0071485B" w:rsidRDefault="00F03DD1" w:rsidP="00F03DD1">
      <w:pPr>
        <w:spacing w:line="220" w:lineRule="atLeast"/>
      </w:pPr>
      <w:r>
        <w:rPr>
          <w:rFonts w:hint="eastAsia"/>
        </w:rPr>
        <w:t>具体时间安排以及分工待第二阶段完成后再按实际情况考量与讨论设计。</w:t>
      </w:r>
    </w:p>
    <w:sectPr w:rsidR="00F03DD1" w:rsidRPr="0071485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02F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7669C"/>
    <w:rsid w:val="000B2154"/>
    <w:rsid w:val="000C7C86"/>
    <w:rsid w:val="000D72C1"/>
    <w:rsid w:val="000E3CE4"/>
    <w:rsid w:val="000F690C"/>
    <w:rsid w:val="00107EB5"/>
    <w:rsid w:val="00144007"/>
    <w:rsid w:val="0014743A"/>
    <w:rsid w:val="00163E4A"/>
    <w:rsid w:val="00167E56"/>
    <w:rsid w:val="001D4C25"/>
    <w:rsid w:val="00213123"/>
    <w:rsid w:val="00223E51"/>
    <w:rsid w:val="002545E9"/>
    <w:rsid w:val="002A13D4"/>
    <w:rsid w:val="002C4FF7"/>
    <w:rsid w:val="002D59AF"/>
    <w:rsid w:val="002D6295"/>
    <w:rsid w:val="002E35B7"/>
    <w:rsid w:val="002F2DDF"/>
    <w:rsid w:val="00323B43"/>
    <w:rsid w:val="003659FC"/>
    <w:rsid w:val="003D37D8"/>
    <w:rsid w:val="003F11E7"/>
    <w:rsid w:val="00426133"/>
    <w:rsid w:val="004358AB"/>
    <w:rsid w:val="00450B74"/>
    <w:rsid w:val="00484CCC"/>
    <w:rsid w:val="00491CD6"/>
    <w:rsid w:val="004A2C26"/>
    <w:rsid w:val="004B4EBC"/>
    <w:rsid w:val="00525586"/>
    <w:rsid w:val="00563420"/>
    <w:rsid w:val="00584B8C"/>
    <w:rsid w:val="00592F60"/>
    <w:rsid w:val="005C3F4E"/>
    <w:rsid w:val="005D2E1B"/>
    <w:rsid w:val="005F70B8"/>
    <w:rsid w:val="006447B8"/>
    <w:rsid w:val="006458B2"/>
    <w:rsid w:val="00662621"/>
    <w:rsid w:val="00670E99"/>
    <w:rsid w:val="00672545"/>
    <w:rsid w:val="0067362D"/>
    <w:rsid w:val="00680B30"/>
    <w:rsid w:val="006934EE"/>
    <w:rsid w:val="00694550"/>
    <w:rsid w:val="006C2C39"/>
    <w:rsid w:val="006C32B6"/>
    <w:rsid w:val="00704F5F"/>
    <w:rsid w:val="0071485B"/>
    <w:rsid w:val="00763A7D"/>
    <w:rsid w:val="007A3763"/>
    <w:rsid w:val="007C2FF5"/>
    <w:rsid w:val="00822CCA"/>
    <w:rsid w:val="00826EAF"/>
    <w:rsid w:val="00874CA8"/>
    <w:rsid w:val="008B7726"/>
    <w:rsid w:val="008B777F"/>
    <w:rsid w:val="008C58FC"/>
    <w:rsid w:val="008E1089"/>
    <w:rsid w:val="008F0C22"/>
    <w:rsid w:val="00913726"/>
    <w:rsid w:val="009152F9"/>
    <w:rsid w:val="00917E0B"/>
    <w:rsid w:val="00931566"/>
    <w:rsid w:val="009320D7"/>
    <w:rsid w:val="00935D07"/>
    <w:rsid w:val="00960572"/>
    <w:rsid w:val="00972F88"/>
    <w:rsid w:val="00986B84"/>
    <w:rsid w:val="00993359"/>
    <w:rsid w:val="009A1086"/>
    <w:rsid w:val="009D49A3"/>
    <w:rsid w:val="00A36290"/>
    <w:rsid w:val="00A47BC9"/>
    <w:rsid w:val="00A505F0"/>
    <w:rsid w:val="00AB28DA"/>
    <w:rsid w:val="00AD4838"/>
    <w:rsid w:val="00B049DE"/>
    <w:rsid w:val="00B07A59"/>
    <w:rsid w:val="00B259C1"/>
    <w:rsid w:val="00B62639"/>
    <w:rsid w:val="00B6405B"/>
    <w:rsid w:val="00BA5460"/>
    <w:rsid w:val="00BA6CEF"/>
    <w:rsid w:val="00C4588C"/>
    <w:rsid w:val="00C92433"/>
    <w:rsid w:val="00CD15C7"/>
    <w:rsid w:val="00CF691C"/>
    <w:rsid w:val="00D272B5"/>
    <w:rsid w:val="00D31D50"/>
    <w:rsid w:val="00D475F2"/>
    <w:rsid w:val="00D64466"/>
    <w:rsid w:val="00D67F8B"/>
    <w:rsid w:val="00D91114"/>
    <w:rsid w:val="00D957A0"/>
    <w:rsid w:val="00DD3679"/>
    <w:rsid w:val="00DD5B7F"/>
    <w:rsid w:val="00DD76E5"/>
    <w:rsid w:val="00E806B5"/>
    <w:rsid w:val="00E86E5C"/>
    <w:rsid w:val="00E94A1F"/>
    <w:rsid w:val="00EC731C"/>
    <w:rsid w:val="00ED32E6"/>
    <w:rsid w:val="00ED7EDF"/>
    <w:rsid w:val="00EF485A"/>
    <w:rsid w:val="00F03DD1"/>
    <w:rsid w:val="00F33B71"/>
    <w:rsid w:val="00F950A8"/>
    <w:rsid w:val="00FA224F"/>
    <w:rsid w:val="00FF11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679"/>
    <w:pPr>
      <w:ind w:firstLineChars="200" w:firstLine="420"/>
    </w:pPr>
  </w:style>
  <w:style w:type="paragraph" w:styleId="a4">
    <w:name w:val="Balloon Text"/>
    <w:basedOn w:val="a"/>
    <w:link w:val="Char"/>
    <w:uiPriority w:val="99"/>
    <w:semiHidden/>
    <w:unhideWhenUsed/>
    <w:rsid w:val="00BA5460"/>
    <w:pPr>
      <w:spacing w:after="0"/>
    </w:pPr>
    <w:rPr>
      <w:sz w:val="18"/>
      <w:szCs w:val="18"/>
    </w:rPr>
  </w:style>
  <w:style w:type="character" w:customStyle="1" w:styleId="Char">
    <w:name w:val="批注框文本 Char"/>
    <w:basedOn w:val="a0"/>
    <w:link w:val="a4"/>
    <w:uiPriority w:val="99"/>
    <w:semiHidden/>
    <w:rsid w:val="00BA5460"/>
    <w:rPr>
      <w:rFonts w:ascii="Tahoma" w:hAnsi="Tahoma"/>
      <w:sz w:val="18"/>
      <w:szCs w:val="18"/>
    </w:rPr>
  </w:style>
  <w:style w:type="table" w:styleId="a5">
    <w:name w:val="Table Grid"/>
    <w:basedOn w:val="a1"/>
    <w:uiPriority w:val="59"/>
    <w:rsid w:val="000C7C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DD5B7F"/>
    <w:rPr>
      <w:color w:val="0000FF" w:themeColor="hyperlink"/>
      <w:u w:val="single"/>
    </w:rPr>
  </w:style>
  <w:style w:type="character" w:styleId="a7">
    <w:name w:val="FollowedHyperlink"/>
    <w:basedOn w:val="a0"/>
    <w:uiPriority w:val="99"/>
    <w:semiHidden/>
    <w:unhideWhenUsed/>
    <w:rsid w:val="00DD5B7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25</Pages>
  <Words>2984</Words>
  <Characters>17014</Characters>
  <Application>Microsoft Office Word</Application>
  <DocSecurity>0</DocSecurity>
  <Lines>141</Lines>
  <Paragraphs>39</Paragraphs>
  <ScaleCrop>false</ScaleCrop>
  <Company/>
  <LinksUpToDate>false</LinksUpToDate>
  <CharactersWithSpaces>19959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63</cp:revision>
  <dcterms:created xsi:type="dcterms:W3CDTF">2008-09-11T17:20:00Z</dcterms:created>
  <dcterms:modified xsi:type="dcterms:W3CDTF">2017-11-14T06:54:00Z</dcterms:modified>
</cp:coreProperties>
</file>